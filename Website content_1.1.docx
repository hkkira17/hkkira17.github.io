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Century Gothic" w:hAnsi="Century Gothic"/>
          <w:b/>
          <w:bCs/>
          <w:sz w:val="24"/>
          <w:szCs w:val="24"/>
        </w:rPr>
      </w:pPr>
      <w:r>
        <w:rPr>
          <w:rFonts w:ascii="Century Gothic" w:hAnsi="Century Gothic"/>
          <w:b/>
          <w:bCs/>
          <w:sz w:val="24"/>
          <w:szCs w:val="24"/>
        </w:rPr>
        <w:t>Tab 1. Activities/Spaces</w:t>
      </w:r>
    </w:p>
    <w:p>
      <w:pPr>
        <w:jc w:val="both"/>
        <w:rPr>
          <w:rFonts w:ascii="Century Gothic" w:hAnsi="Century Gothic"/>
          <w:b/>
          <w:bCs/>
          <w:sz w:val="24"/>
          <w:szCs w:val="24"/>
        </w:rPr>
      </w:pPr>
      <w:r>
        <w:rPr>
          <w:rFonts w:ascii="Century Gothic" w:hAnsi="Century Gothic"/>
          <w:b/>
          <w:bCs/>
          <w:i/>
          <w:iCs/>
          <w:sz w:val="24"/>
          <w:szCs w:val="24"/>
        </w:rPr>
        <w:t>1.Camping</w:t>
      </w:r>
    </w:p>
    <w:p>
      <w:pPr>
        <w:jc w:val="both"/>
        <w:rPr>
          <w:rFonts w:ascii="Century Gothic" w:hAnsi="Century Gothic"/>
          <w:i/>
          <w:iCs/>
          <w:sz w:val="24"/>
          <w:szCs w:val="24"/>
          <w:u w:val="single"/>
        </w:rPr>
      </w:pPr>
      <w:r>
        <w:rPr>
          <w:rFonts w:ascii="Century Gothic" w:hAnsi="Century Gothic"/>
          <w:i/>
          <w:iCs/>
          <w:sz w:val="24"/>
          <w:szCs w:val="24"/>
          <w:u w:val="single"/>
        </w:rPr>
        <w:t>Experience</w:t>
      </w:r>
    </w:p>
    <w:p>
      <w:pPr>
        <w:jc w:val="both"/>
        <w:rPr>
          <w:rFonts w:ascii="Century Gothic" w:hAnsi="Century Gothic"/>
          <w:sz w:val="24"/>
          <w:szCs w:val="24"/>
        </w:rPr>
      </w:pPr>
      <w:ins w:id="0" w:author="google1589565872" w:date="2020-12-27T15:20:11Z">
        <w:r>
          <w:rPr>
            <w:rFonts w:hint="default" w:ascii="Century Gothic" w:hAnsi="Century Gothic"/>
            <w:sz w:val="24"/>
            <w:szCs w:val="24"/>
            <w:lang w:val="en-IN"/>
          </w:rPr>
          <w:t>S</w:t>
        </w:r>
      </w:ins>
      <w:ins w:id="1" w:author="google1589565872" w:date="2020-12-27T15:20:12Z">
        <w:r>
          <w:rPr>
            <w:rFonts w:hint="default" w:ascii="Century Gothic" w:hAnsi="Century Gothic"/>
            <w:sz w:val="24"/>
            <w:szCs w:val="24"/>
            <w:lang w:val="en-IN"/>
          </w:rPr>
          <w:t>om</w:t>
        </w:r>
      </w:ins>
      <w:ins w:id="2" w:author="google1589565872" w:date="2020-12-27T15:20:13Z">
        <w:r>
          <w:rPr>
            <w:rFonts w:hint="default" w:ascii="Century Gothic" w:hAnsi="Century Gothic"/>
            <w:sz w:val="24"/>
            <w:szCs w:val="24"/>
            <w:lang w:val="en-IN"/>
          </w:rPr>
          <w:t xml:space="preserve">e of </w:t>
        </w:r>
      </w:ins>
      <w:del w:id="3" w:author="google1589565872" w:date="2020-12-27T15:20:15Z">
        <w:r>
          <w:rPr>
            <w:rFonts w:ascii="Century Gothic" w:hAnsi="Century Gothic"/>
            <w:sz w:val="24"/>
            <w:szCs w:val="24"/>
          </w:rPr>
          <w:delText>T</w:delText>
        </w:r>
      </w:del>
      <w:ins w:id="4" w:author="google1589565872" w:date="2020-12-27T15:20:15Z">
        <w:r>
          <w:rPr>
            <w:rFonts w:hint="default" w:ascii="Century Gothic" w:hAnsi="Century Gothic"/>
            <w:sz w:val="24"/>
            <w:szCs w:val="24"/>
            <w:lang w:val="en-IN"/>
          </w:rPr>
          <w:t>t</w:t>
        </w:r>
      </w:ins>
      <w:r>
        <w:rPr>
          <w:rFonts w:ascii="Century Gothic" w:hAnsi="Century Gothic"/>
          <w:sz w:val="24"/>
          <w:szCs w:val="24"/>
        </w:rPr>
        <w:t>he best memories are made</w:t>
      </w:r>
      <w:ins w:id="5" w:author="google1589565872" w:date="2020-12-27T15:22:06Z">
        <w:r>
          <w:rPr>
            <w:rFonts w:hint="default" w:ascii="Century Gothic" w:hAnsi="Century Gothic"/>
            <w:sz w:val="24"/>
            <w:szCs w:val="24"/>
            <w:lang w:val="en-IN"/>
          </w:rPr>
          <w:t xml:space="preserve"> </w:t>
        </w:r>
      </w:ins>
      <w:ins w:id="6" w:author="google1589565872" w:date="2020-12-27T15:47:21Z">
        <w:r>
          <w:rPr>
            <w:rFonts w:hint="default" w:ascii="Century Gothic" w:hAnsi="Century Gothic"/>
            <w:sz w:val="24"/>
            <w:szCs w:val="24"/>
            <w:lang w:val="en-IN"/>
          </w:rPr>
          <w:t>of</w:t>
        </w:r>
      </w:ins>
      <w:ins w:id="7" w:author="google1589565872" w:date="2020-12-27T15:47:22Z">
        <w:bookmarkStart w:id="0" w:name="_GoBack"/>
        <w:bookmarkEnd w:id="0"/>
        <w:r>
          <w:rPr>
            <w:rFonts w:hint="default" w:ascii="Century Gothic" w:hAnsi="Century Gothic"/>
            <w:sz w:val="24"/>
            <w:szCs w:val="24"/>
            <w:lang w:val="en-IN"/>
          </w:rPr>
          <w:t xml:space="preserve"> mo</w:t>
        </w:r>
      </w:ins>
      <w:ins w:id="8" w:author="google1589565872" w:date="2020-12-27T15:47:23Z">
        <w:r>
          <w:rPr>
            <w:rFonts w:hint="default" w:ascii="Century Gothic" w:hAnsi="Century Gothic"/>
            <w:sz w:val="24"/>
            <w:szCs w:val="24"/>
            <w:lang w:val="en-IN"/>
          </w:rPr>
          <w:t xml:space="preserve">ments </w:t>
        </w:r>
      </w:ins>
      <w:ins w:id="9" w:author="google1589565872" w:date="2020-12-27T15:47:30Z">
        <w:r>
          <w:rPr>
            <w:rFonts w:hint="default" w:ascii="Century Gothic" w:hAnsi="Century Gothic"/>
            <w:sz w:val="24"/>
            <w:szCs w:val="24"/>
            <w:lang w:val="en-IN"/>
          </w:rPr>
          <w:t>spen</w:t>
        </w:r>
      </w:ins>
      <w:ins w:id="10" w:author="google1589565872" w:date="2020-12-27T15:47:31Z">
        <w:r>
          <w:rPr>
            <w:rFonts w:hint="default" w:ascii="Century Gothic" w:hAnsi="Century Gothic"/>
            <w:sz w:val="24"/>
            <w:szCs w:val="24"/>
            <w:lang w:val="en-IN"/>
          </w:rPr>
          <w:t xml:space="preserve">t </w:t>
        </w:r>
      </w:ins>
      <w:del w:id="11" w:author="google1589565872" w:date="2020-12-27T15:47:34Z">
        <w:r>
          <w:rPr>
            <w:rFonts w:ascii="Century Gothic" w:hAnsi="Century Gothic"/>
            <w:sz w:val="24"/>
            <w:szCs w:val="24"/>
          </w:rPr>
          <w:delText xml:space="preserve"> </w:delText>
        </w:r>
      </w:del>
      <w:del w:id="12" w:author="google1589565872" w:date="2020-12-27T15:47:35Z">
        <w:r>
          <w:rPr>
            <w:rFonts w:ascii="Century Gothic" w:hAnsi="Century Gothic"/>
            <w:sz w:val="24"/>
            <w:szCs w:val="24"/>
          </w:rPr>
          <w:delText xml:space="preserve">up </w:delText>
        </w:r>
      </w:del>
      <w:del w:id="13" w:author="google1589565872" w:date="2020-12-27T15:47:36Z">
        <w:r>
          <w:rPr>
            <w:rFonts w:ascii="Century Gothic" w:hAnsi="Century Gothic"/>
            <w:sz w:val="24"/>
            <w:szCs w:val="24"/>
          </w:rPr>
          <w:delText>of</w:delText>
        </w:r>
      </w:del>
      <w:del w:id="14" w:author="google1589565872" w:date="2020-12-27T15:47:37Z">
        <w:r>
          <w:rPr>
            <w:rFonts w:ascii="Century Gothic" w:hAnsi="Century Gothic"/>
            <w:sz w:val="24"/>
            <w:szCs w:val="24"/>
          </w:rPr>
          <w:delText xml:space="preserve"> </w:delText>
        </w:r>
      </w:del>
      <w:ins w:id="15" w:author="google1589565872" w:date="2020-12-27T15:48:57Z">
        <w:r>
          <w:rPr>
            <w:rFonts w:hint="default" w:ascii="Century Gothic" w:hAnsi="Century Gothic"/>
            <w:sz w:val="24"/>
            <w:szCs w:val="24"/>
            <w:lang w:val="en-IN"/>
          </w:rPr>
          <w:t>in the</w:t>
        </w:r>
      </w:ins>
      <w:ins w:id="16" w:author="google1589565872" w:date="2020-12-27T15:48:58Z">
        <w:r>
          <w:rPr>
            <w:rFonts w:hint="default" w:ascii="Century Gothic" w:hAnsi="Century Gothic"/>
            <w:sz w:val="24"/>
            <w:szCs w:val="24"/>
            <w:lang w:val="en-IN"/>
          </w:rPr>
          <w:t xml:space="preserve"> compa</w:t>
        </w:r>
      </w:ins>
      <w:ins w:id="17" w:author="google1589565872" w:date="2020-12-27T15:48:59Z">
        <w:r>
          <w:rPr>
            <w:rFonts w:hint="default" w:ascii="Century Gothic" w:hAnsi="Century Gothic"/>
            <w:sz w:val="24"/>
            <w:szCs w:val="24"/>
            <w:lang w:val="en-IN"/>
          </w:rPr>
          <w:t xml:space="preserve">ny </w:t>
        </w:r>
      </w:ins>
      <w:ins w:id="18" w:author="google1589565872" w:date="2020-12-27T15:49:00Z">
        <w:r>
          <w:rPr>
            <w:rFonts w:hint="default" w:ascii="Century Gothic" w:hAnsi="Century Gothic"/>
            <w:sz w:val="24"/>
            <w:szCs w:val="24"/>
            <w:lang w:val="en-IN"/>
          </w:rPr>
          <w:t xml:space="preserve">of </w:t>
        </w:r>
      </w:ins>
      <w:del w:id="19" w:author="google1589565872" w:date="2020-12-27T15:19:30Z">
        <w:r>
          <w:rPr>
            <w:rFonts w:ascii="Century Gothic" w:hAnsi="Century Gothic"/>
            <w:sz w:val="24"/>
            <w:szCs w:val="24"/>
          </w:rPr>
          <w:delText>F</w:delText>
        </w:r>
      </w:del>
      <w:ins w:id="20" w:author="google1589565872" w:date="2020-12-27T15:19:30Z">
        <w:r>
          <w:rPr>
            <w:rFonts w:hint="default" w:ascii="Century Gothic" w:hAnsi="Century Gothic"/>
            <w:sz w:val="24"/>
            <w:szCs w:val="24"/>
            <w:lang w:val="en-IN"/>
          </w:rPr>
          <w:t>f</w:t>
        </w:r>
      </w:ins>
      <w:r>
        <w:rPr>
          <w:rFonts w:ascii="Century Gothic" w:hAnsi="Century Gothic"/>
          <w:sz w:val="24"/>
          <w:szCs w:val="24"/>
        </w:rPr>
        <w:t xml:space="preserve">resh air, </w:t>
      </w:r>
      <w:ins w:id="21" w:author="google1589565872" w:date="2020-12-27T15:19:45Z">
        <w:r>
          <w:rPr>
            <w:rFonts w:hint="default" w:ascii="Century Gothic" w:hAnsi="Century Gothic"/>
            <w:sz w:val="24"/>
            <w:szCs w:val="24"/>
            <w:lang w:val="en-IN"/>
          </w:rPr>
          <w:t>moo</w:t>
        </w:r>
      </w:ins>
      <w:ins w:id="22" w:author="google1589565872" w:date="2020-12-27T15:19:46Z">
        <w:r>
          <w:rPr>
            <w:rFonts w:hint="default" w:ascii="Century Gothic" w:hAnsi="Century Gothic"/>
            <w:sz w:val="24"/>
            <w:szCs w:val="24"/>
            <w:lang w:val="en-IN"/>
          </w:rPr>
          <w:t>nlit</w:t>
        </w:r>
      </w:ins>
      <w:ins w:id="23" w:author="google1589565872" w:date="2020-12-27T15:19:47Z">
        <w:r>
          <w:rPr>
            <w:rFonts w:hint="default" w:ascii="Century Gothic" w:hAnsi="Century Gothic"/>
            <w:sz w:val="24"/>
            <w:szCs w:val="24"/>
            <w:lang w:val="en-IN"/>
          </w:rPr>
          <w:t xml:space="preserve"> </w:t>
        </w:r>
      </w:ins>
      <w:del w:id="24" w:author="google1589565872" w:date="2020-12-27T15:24:57Z">
        <w:r>
          <w:rPr>
            <w:rFonts w:ascii="Century Gothic" w:hAnsi="Century Gothic"/>
            <w:sz w:val="24"/>
            <w:szCs w:val="24"/>
          </w:rPr>
          <w:delText>dark nigh</w:delText>
        </w:r>
      </w:del>
      <w:del w:id="25" w:author="google1589565872" w:date="2020-12-27T15:24:58Z">
        <w:r>
          <w:rPr>
            <w:rFonts w:ascii="Century Gothic" w:hAnsi="Century Gothic"/>
            <w:sz w:val="24"/>
            <w:szCs w:val="24"/>
          </w:rPr>
          <w:delText>t</w:delText>
        </w:r>
      </w:del>
      <w:ins w:id="26" w:author="google1589565872" w:date="2020-12-27T15:25:01Z">
        <w:r>
          <w:rPr>
            <w:rFonts w:hint="default" w:ascii="Century Gothic" w:hAnsi="Century Gothic"/>
            <w:sz w:val="24"/>
            <w:szCs w:val="24"/>
            <w:lang w:val="en-IN"/>
          </w:rPr>
          <w:t>skys</w:t>
        </w:r>
      </w:ins>
      <w:r>
        <w:rPr>
          <w:rFonts w:ascii="Century Gothic" w:hAnsi="Century Gothic"/>
          <w:sz w:val="24"/>
          <w:szCs w:val="24"/>
        </w:rPr>
        <w:t xml:space="preserve">, warm </w:t>
      </w:r>
      <w:ins w:id="27" w:author="google1589565872" w:date="2020-12-27T15:19:54Z">
        <w:r>
          <w:rPr>
            <w:rFonts w:hint="default" w:ascii="Century Gothic" w:hAnsi="Century Gothic"/>
            <w:sz w:val="24"/>
            <w:szCs w:val="24"/>
            <w:lang w:val="en-IN"/>
          </w:rPr>
          <w:t>c</w:t>
        </w:r>
      </w:ins>
      <w:ins w:id="28" w:author="google1589565872" w:date="2020-12-27T15:19:55Z">
        <w:r>
          <w:rPr>
            <w:rFonts w:hint="default" w:ascii="Century Gothic" w:hAnsi="Century Gothic"/>
            <w:sz w:val="24"/>
            <w:szCs w:val="24"/>
            <w:lang w:val="en-IN"/>
          </w:rPr>
          <w:t>am</w:t>
        </w:r>
      </w:ins>
      <w:ins w:id="29" w:author="google1589565872" w:date="2020-12-27T15:19:56Z">
        <w:r>
          <w:rPr>
            <w:rFonts w:hint="default" w:ascii="Century Gothic" w:hAnsi="Century Gothic"/>
            <w:sz w:val="24"/>
            <w:szCs w:val="24"/>
            <w:lang w:val="en-IN"/>
          </w:rPr>
          <w:t>p</w:t>
        </w:r>
      </w:ins>
      <w:r>
        <w:rPr>
          <w:rFonts w:ascii="Century Gothic" w:hAnsi="Century Gothic"/>
          <w:sz w:val="24"/>
          <w:szCs w:val="24"/>
        </w:rPr>
        <w:t>fire</w:t>
      </w:r>
      <w:ins w:id="30" w:author="google1589565872" w:date="2020-12-27T15:20:00Z">
        <w:r>
          <w:rPr>
            <w:rFonts w:hint="default" w:ascii="Century Gothic" w:hAnsi="Century Gothic"/>
            <w:sz w:val="24"/>
            <w:szCs w:val="24"/>
            <w:lang w:val="en-IN"/>
          </w:rPr>
          <w:t>s</w:t>
        </w:r>
      </w:ins>
      <w:r>
        <w:rPr>
          <w:rFonts w:ascii="Century Gothic" w:hAnsi="Century Gothic"/>
          <w:sz w:val="24"/>
          <w:szCs w:val="24"/>
        </w:rPr>
        <w:t xml:space="preserve"> and </w:t>
      </w:r>
      <w:ins w:id="31" w:author="google1589565872" w:date="2020-12-27T15:20:03Z">
        <w:r>
          <w:rPr>
            <w:rFonts w:hint="default" w:ascii="Century Gothic" w:hAnsi="Century Gothic"/>
            <w:sz w:val="24"/>
            <w:szCs w:val="24"/>
            <w:lang w:val="en-IN"/>
          </w:rPr>
          <w:t>b</w:t>
        </w:r>
      </w:ins>
      <w:del w:id="32" w:author="google1589565872" w:date="2020-12-27T15:20:02Z">
        <w:r>
          <w:rPr>
            <w:rFonts w:ascii="Century Gothic" w:hAnsi="Century Gothic"/>
            <w:sz w:val="24"/>
            <w:szCs w:val="24"/>
          </w:rPr>
          <w:delText>B</w:delText>
        </w:r>
      </w:del>
      <w:r>
        <w:rPr>
          <w:rFonts w:ascii="Century Gothic" w:hAnsi="Century Gothic"/>
          <w:sz w:val="24"/>
          <w:szCs w:val="24"/>
        </w:rPr>
        <w:t xml:space="preserve">right </w:t>
      </w:r>
      <w:ins w:id="33" w:author="google1589565872" w:date="2020-12-27T15:20:06Z">
        <w:r>
          <w:rPr>
            <w:rFonts w:hint="default" w:ascii="Century Gothic" w:hAnsi="Century Gothic"/>
            <w:sz w:val="24"/>
            <w:szCs w:val="24"/>
            <w:lang w:val="en-IN"/>
          </w:rPr>
          <w:t>s</w:t>
        </w:r>
      </w:ins>
      <w:del w:id="34" w:author="google1589565872" w:date="2020-12-27T15:20:05Z">
        <w:r>
          <w:rPr>
            <w:rFonts w:ascii="Century Gothic" w:hAnsi="Century Gothic"/>
            <w:sz w:val="24"/>
            <w:szCs w:val="24"/>
          </w:rPr>
          <w:delText>S</w:delText>
        </w:r>
      </w:del>
      <w:r>
        <w:rPr>
          <w:rFonts w:ascii="Century Gothic" w:hAnsi="Century Gothic"/>
          <w:sz w:val="24"/>
          <w:szCs w:val="24"/>
        </w:rPr>
        <w:t xml:space="preserve">tars.  Situated in the lap of </w:t>
      </w:r>
      <w:r>
        <w:rPr>
          <w:rFonts w:ascii="Century Gothic" w:hAnsi="Century Gothic"/>
          <w:i/>
          <w:iCs/>
          <w:sz w:val="24"/>
          <w:szCs w:val="24"/>
          <w:rPrChange w:id="35" w:author="google1589565872" w:date="2020-12-27T15:23:34Z">
            <w:rPr>
              <w:rFonts w:ascii="Century Gothic" w:hAnsi="Century Gothic"/>
              <w:sz w:val="24"/>
              <w:szCs w:val="24"/>
            </w:rPr>
          </w:rPrChange>
        </w:rPr>
        <w:t>Sahyadris</w:t>
      </w:r>
      <w:r>
        <w:rPr>
          <w:rFonts w:ascii="Century Gothic" w:hAnsi="Century Gothic"/>
          <w:sz w:val="24"/>
          <w:szCs w:val="24"/>
        </w:rPr>
        <w:t xml:space="preserve">, the campsite </w:t>
      </w:r>
      <w:del w:id="36" w:author="google1589565872" w:date="2020-12-27T15:22:34Z">
        <w:r>
          <w:rPr>
            <w:rFonts w:ascii="Century Gothic" w:hAnsi="Century Gothic"/>
            <w:sz w:val="24"/>
            <w:szCs w:val="24"/>
          </w:rPr>
          <w:delText xml:space="preserve">comes with a </w:delText>
        </w:r>
      </w:del>
      <w:r>
        <w:rPr>
          <w:rFonts w:ascii="Century Gothic" w:hAnsi="Century Gothic"/>
          <w:sz w:val="24"/>
          <w:szCs w:val="24"/>
        </w:rPr>
        <w:t>promise</w:t>
      </w:r>
      <w:ins w:id="37" w:author="google1589565872" w:date="2020-12-27T15:22:40Z">
        <w:r>
          <w:rPr>
            <w:rFonts w:hint="default" w:ascii="Century Gothic" w:hAnsi="Century Gothic"/>
            <w:sz w:val="24"/>
            <w:szCs w:val="24"/>
            <w:lang w:val="en-IN"/>
          </w:rPr>
          <w:t xml:space="preserve">s </w:t>
        </w:r>
      </w:ins>
      <w:del w:id="38" w:author="google1589565872" w:date="2020-12-27T15:49:26Z">
        <w:r>
          <w:rPr>
            <w:rFonts w:ascii="Century Gothic" w:hAnsi="Century Gothic"/>
            <w:sz w:val="24"/>
            <w:szCs w:val="24"/>
          </w:rPr>
          <w:delText xml:space="preserve"> of a </w:delText>
        </w:r>
      </w:del>
      <w:r>
        <w:rPr>
          <w:rFonts w:ascii="Century Gothic" w:hAnsi="Century Gothic"/>
          <w:sz w:val="24"/>
          <w:szCs w:val="24"/>
        </w:rPr>
        <w:t>night</w:t>
      </w:r>
      <w:ins w:id="39" w:author="google1589565872" w:date="2020-12-27T15:49:28Z">
        <w:r>
          <w:rPr>
            <w:rFonts w:hint="default" w:ascii="Century Gothic" w:hAnsi="Century Gothic"/>
            <w:sz w:val="24"/>
            <w:szCs w:val="24"/>
            <w:lang w:val="en-IN"/>
          </w:rPr>
          <w:t>s</w:t>
        </w:r>
      </w:ins>
      <w:r>
        <w:rPr>
          <w:rFonts w:ascii="Century Gothic" w:hAnsi="Century Gothic"/>
          <w:sz w:val="24"/>
          <w:szCs w:val="24"/>
        </w:rPr>
        <w:t xml:space="preserve"> filled with the sounds and silences of nature beyond the madness of the cit</w:t>
      </w:r>
      <w:ins w:id="40" w:author="google1589565872" w:date="2020-12-27T15:25:31Z">
        <w:r>
          <w:rPr>
            <w:rFonts w:hint="default" w:ascii="Century Gothic" w:hAnsi="Century Gothic"/>
            <w:sz w:val="24"/>
            <w:szCs w:val="24"/>
            <w:lang w:val="en-IN"/>
          </w:rPr>
          <w:t>y</w:t>
        </w:r>
      </w:ins>
      <w:del w:id="41" w:author="google1589565872" w:date="2020-12-27T15:25:31Z">
        <w:r>
          <w:rPr>
            <w:rFonts w:ascii="Century Gothic" w:hAnsi="Century Gothic"/>
            <w:sz w:val="24"/>
            <w:szCs w:val="24"/>
          </w:rPr>
          <w:delText>i</w:delText>
        </w:r>
      </w:del>
      <w:del w:id="42" w:author="google1589565872" w:date="2020-12-27T15:25:32Z">
        <w:r>
          <w:rPr>
            <w:rFonts w:ascii="Century Gothic" w:hAnsi="Century Gothic"/>
            <w:sz w:val="24"/>
            <w:szCs w:val="24"/>
          </w:rPr>
          <w:delText>es</w:delText>
        </w:r>
      </w:del>
      <w:del w:id="43" w:author="google1589565872" w:date="2020-12-27T15:25:35Z">
        <w:r>
          <w:rPr>
            <w:rFonts w:ascii="Century Gothic" w:hAnsi="Century Gothic"/>
            <w:sz w:val="24"/>
            <w:szCs w:val="24"/>
          </w:rPr>
          <w:delText xml:space="preserve">, </w:delText>
        </w:r>
      </w:del>
      <w:ins w:id="44" w:author="google1589565872" w:date="2020-12-27T15:25:36Z">
        <w:r>
          <w:rPr>
            <w:rFonts w:hint="default" w:ascii="Century Gothic" w:hAnsi="Century Gothic"/>
            <w:sz w:val="24"/>
            <w:szCs w:val="24"/>
            <w:lang w:val="en-IN"/>
          </w:rPr>
          <w:t xml:space="preserve"> </w:t>
        </w:r>
      </w:ins>
      <w:r>
        <w:rPr>
          <w:rFonts w:ascii="Century Gothic" w:hAnsi="Century Gothic"/>
          <w:sz w:val="24"/>
          <w:szCs w:val="24"/>
        </w:rPr>
        <w:t xml:space="preserve">and </w:t>
      </w:r>
      <w:del w:id="45" w:author="google1589565872" w:date="2020-12-27T15:49:33Z">
        <w:r>
          <w:rPr>
            <w:rFonts w:ascii="Century Gothic" w:hAnsi="Century Gothic"/>
            <w:sz w:val="24"/>
            <w:szCs w:val="24"/>
          </w:rPr>
          <w:delText>a</w:delText>
        </w:r>
      </w:del>
      <w:del w:id="46" w:author="google1589565872" w:date="2020-12-27T15:49:34Z">
        <w:r>
          <w:rPr>
            <w:rFonts w:ascii="Century Gothic" w:hAnsi="Century Gothic"/>
            <w:sz w:val="24"/>
            <w:szCs w:val="24"/>
          </w:rPr>
          <w:delText xml:space="preserve"> </w:delText>
        </w:r>
      </w:del>
      <w:r>
        <w:rPr>
          <w:rFonts w:ascii="Century Gothic" w:hAnsi="Century Gothic"/>
          <w:sz w:val="24"/>
          <w:szCs w:val="24"/>
        </w:rPr>
        <w:t>morning</w:t>
      </w:r>
      <w:ins w:id="47" w:author="google1589565872" w:date="2020-12-27T15:49:36Z">
        <w:r>
          <w:rPr>
            <w:rFonts w:hint="default" w:ascii="Century Gothic" w:hAnsi="Century Gothic"/>
            <w:sz w:val="24"/>
            <w:szCs w:val="24"/>
            <w:lang w:val="en-IN"/>
          </w:rPr>
          <w:t>s</w:t>
        </w:r>
      </w:ins>
      <w:r>
        <w:rPr>
          <w:rFonts w:ascii="Century Gothic" w:hAnsi="Century Gothic"/>
          <w:sz w:val="24"/>
          <w:szCs w:val="24"/>
        </w:rPr>
        <w:t xml:space="preserve"> filled with the panoramic beauty of sunrise in the </w:t>
      </w:r>
      <w:r>
        <w:rPr>
          <w:rFonts w:ascii="Century Gothic" w:hAnsi="Century Gothic"/>
          <w:i/>
          <w:iCs/>
          <w:sz w:val="24"/>
          <w:szCs w:val="24"/>
          <w:rPrChange w:id="48" w:author="google1589565872" w:date="2020-12-27T15:23:38Z">
            <w:rPr>
              <w:rFonts w:ascii="Century Gothic" w:hAnsi="Century Gothic"/>
              <w:sz w:val="24"/>
              <w:szCs w:val="24"/>
            </w:rPr>
          </w:rPrChange>
        </w:rPr>
        <w:t>Sahyadris</w:t>
      </w:r>
      <w:r>
        <w:rPr>
          <w:rFonts w:ascii="Century Gothic" w:hAnsi="Century Gothic"/>
          <w:sz w:val="24"/>
          <w:szCs w:val="24"/>
        </w:rPr>
        <w:t>.</w:t>
      </w:r>
    </w:p>
    <w:p>
      <w:pPr>
        <w:jc w:val="both"/>
        <w:rPr>
          <w:rFonts w:ascii="Century Gothic" w:hAnsi="Century Gothic"/>
          <w:sz w:val="24"/>
          <w:szCs w:val="24"/>
        </w:rPr>
      </w:pPr>
      <w:r>
        <w:rPr>
          <w:rFonts w:ascii="Century Gothic" w:hAnsi="Century Gothic"/>
          <w:sz w:val="24"/>
          <w:szCs w:val="24"/>
        </w:rPr>
        <w:t>Solo travellers, bikers, anyone seeking a</w:t>
      </w:r>
      <w:ins w:id="49" w:author="google1589565872" w:date="2020-12-27T15:50:06Z">
        <w:r>
          <w:rPr>
            <w:rFonts w:hint="default" w:ascii="Century Gothic" w:hAnsi="Century Gothic"/>
            <w:sz w:val="24"/>
            <w:szCs w:val="24"/>
            <w:lang w:val="en-IN"/>
          </w:rPr>
          <w:t>n</w:t>
        </w:r>
      </w:ins>
      <w:r>
        <w:rPr>
          <w:rFonts w:ascii="Century Gothic" w:hAnsi="Century Gothic"/>
          <w:sz w:val="24"/>
          <w:szCs w:val="24"/>
        </w:rPr>
        <w:t xml:space="preserve"> </w:t>
      </w:r>
      <w:ins w:id="50" w:author="google1589565872" w:date="2020-12-27T15:26:05Z">
        <w:r>
          <w:rPr>
            <w:rFonts w:hint="default" w:ascii="Century Gothic" w:hAnsi="Century Gothic"/>
            <w:sz w:val="24"/>
            <w:szCs w:val="24"/>
            <w:lang w:val="en-IN"/>
          </w:rPr>
          <w:t>of</w:t>
        </w:r>
      </w:ins>
      <w:ins w:id="51" w:author="google1589565872" w:date="2020-12-27T15:26:06Z">
        <w:r>
          <w:rPr>
            <w:rFonts w:hint="default" w:ascii="Century Gothic" w:hAnsi="Century Gothic"/>
            <w:sz w:val="24"/>
            <w:szCs w:val="24"/>
            <w:lang w:val="en-IN"/>
          </w:rPr>
          <w:t>f</w:t>
        </w:r>
      </w:ins>
      <w:ins w:id="52" w:author="google1589565872" w:date="2020-12-27T15:50:15Z">
        <w:r>
          <w:rPr>
            <w:rFonts w:hint="default" w:ascii="Century Gothic" w:hAnsi="Century Gothic"/>
            <w:sz w:val="24"/>
            <w:szCs w:val="24"/>
            <w:lang w:val="en-IN"/>
          </w:rPr>
          <w:t>-</w:t>
        </w:r>
      </w:ins>
      <w:ins w:id="53" w:author="google1589565872" w:date="2020-12-27T15:26:06Z">
        <w:r>
          <w:rPr>
            <w:rFonts w:hint="default" w:ascii="Century Gothic" w:hAnsi="Century Gothic"/>
            <w:sz w:val="24"/>
            <w:szCs w:val="24"/>
            <w:lang w:val="en-IN"/>
          </w:rPr>
          <w:t>t</w:t>
        </w:r>
      </w:ins>
      <w:ins w:id="54" w:author="google1589565872" w:date="2020-12-27T15:26:07Z">
        <w:r>
          <w:rPr>
            <w:rFonts w:hint="default" w:ascii="Century Gothic" w:hAnsi="Century Gothic"/>
            <w:sz w:val="24"/>
            <w:szCs w:val="24"/>
            <w:lang w:val="en-IN"/>
          </w:rPr>
          <w:t>he</w:t>
        </w:r>
      </w:ins>
      <w:ins w:id="55" w:author="google1589565872" w:date="2020-12-27T15:50:12Z">
        <w:r>
          <w:rPr>
            <w:rFonts w:hint="default" w:ascii="Century Gothic" w:hAnsi="Century Gothic"/>
            <w:sz w:val="24"/>
            <w:szCs w:val="24"/>
            <w:lang w:val="en-IN"/>
          </w:rPr>
          <w:t>-</w:t>
        </w:r>
      </w:ins>
      <w:ins w:id="56" w:author="google1589565872" w:date="2020-12-27T15:26:07Z">
        <w:r>
          <w:rPr>
            <w:rFonts w:hint="default" w:ascii="Century Gothic" w:hAnsi="Century Gothic"/>
            <w:sz w:val="24"/>
            <w:szCs w:val="24"/>
            <w:lang w:val="en-IN"/>
          </w:rPr>
          <w:t>trac</w:t>
        </w:r>
      </w:ins>
      <w:ins w:id="57" w:author="google1589565872" w:date="2020-12-27T15:26:08Z">
        <w:r>
          <w:rPr>
            <w:rFonts w:hint="default" w:ascii="Century Gothic" w:hAnsi="Century Gothic"/>
            <w:sz w:val="24"/>
            <w:szCs w:val="24"/>
            <w:lang w:val="en-IN"/>
          </w:rPr>
          <w:t>k q</w:t>
        </w:r>
      </w:ins>
      <w:ins w:id="58" w:author="google1589565872" w:date="2020-12-27T15:26:09Z">
        <w:r>
          <w:rPr>
            <w:rFonts w:hint="default" w:ascii="Century Gothic" w:hAnsi="Century Gothic"/>
            <w:sz w:val="24"/>
            <w:szCs w:val="24"/>
            <w:lang w:val="en-IN"/>
          </w:rPr>
          <w:t>uain</w:t>
        </w:r>
      </w:ins>
      <w:ins w:id="59" w:author="google1589565872" w:date="2020-12-27T15:26:10Z">
        <w:r>
          <w:rPr>
            <w:rFonts w:hint="default" w:ascii="Century Gothic" w:hAnsi="Century Gothic"/>
            <w:sz w:val="24"/>
            <w:szCs w:val="24"/>
            <w:lang w:val="en-IN"/>
          </w:rPr>
          <w:t>t</w:t>
        </w:r>
      </w:ins>
      <w:ins w:id="60" w:author="google1589565872" w:date="2020-12-27T15:26:11Z">
        <w:r>
          <w:rPr>
            <w:rFonts w:hint="default" w:ascii="Century Gothic" w:hAnsi="Century Gothic"/>
            <w:sz w:val="24"/>
            <w:szCs w:val="24"/>
            <w:lang w:val="en-IN"/>
          </w:rPr>
          <w:t xml:space="preserve">, </w:t>
        </w:r>
      </w:ins>
      <w:ins w:id="61" w:author="google1589565872" w:date="2020-12-27T15:26:12Z">
        <w:r>
          <w:rPr>
            <w:rFonts w:hint="default" w:ascii="Century Gothic" w:hAnsi="Century Gothic"/>
            <w:sz w:val="24"/>
            <w:szCs w:val="24"/>
            <w:lang w:val="en-IN"/>
          </w:rPr>
          <w:t>idy</w:t>
        </w:r>
      </w:ins>
      <w:ins w:id="62" w:author="google1589565872" w:date="2020-12-27T15:26:13Z">
        <w:r>
          <w:rPr>
            <w:rFonts w:hint="default" w:ascii="Century Gothic" w:hAnsi="Century Gothic"/>
            <w:sz w:val="24"/>
            <w:szCs w:val="24"/>
            <w:lang w:val="en-IN"/>
          </w:rPr>
          <w:t>lli</w:t>
        </w:r>
      </w:ins>
      <w:ins w:id="63" w:author="google1589565872" w:date="2020-12-27T15:26:14Z">
        <w:r>
          <w:rPr>
            <w:rFonts w:hint="default" w:ascii="Century Gothic" w:hAnsi="Century Gothic"/>
            <w:sz w:val="24"/>
            <w:szCs w:val="24"/>
            <w:lang w:val="en-IN"/>
          </w:rPr>
          <w:t xml:space="preserve">c </w:t>
        </w:r>
      </w:ins>
      <w:del w:id="64" w:author="google1589565872" w:date="2020-12-27T15:26:15Z">
        <w:r>
          <w:rPr>
            <w:rFonts w:ascii="Century Gothic" w:hAnsi="Century Gothic"/>
            <w:sz w:val="24"/>
            <w:szCs w:val="24"/>
          </w:rPr>
          <w:delText>p</w:delText>
        </w:r>
      </w:del>
      <w:del w:id="65" w:author="google1589565872" w:date="2020-12-27T15:26:16Z">
        <w:r>
          <w:rPr>
            <w:rFonts w:ascii="Century Gothic" w:hAnsi="Century Gothic"/>
            <w:sz w:val="24"/>
            <w:szCs w:val="24"/>
          </w:rPr>
          <w:delText>eaceful</w:delText>
        </w:r>
      </w:del>
      <w:del w:id="66" w:author="google1589565872" w:date="2020-12-27T15:26:17Z">
        <w:r>
          <w:rPr>
            <w:rFonts w:ascii="Century Gothic" w:hAnsi="Century Gothic"/>
            <w:sz w:val="24"/>
            <w:szCs w:val="24"/>
          </w:rPr>
          <w:delText xml:space="preserve"> </w:delText>
        </w:r>
      </w:del>
      <w:r>
        <w:rPr>
          <w:rFonts w:ascii="Century Gothic" w:hAnsi="Century Gothic"/>
          <w:sz w:val="24"/>
          <w:szCs w:val="24"/>
        </w:rPr>
        <w:t xml:space="preserve">experience or a group of friends looking for </w:t>
      </w:r>
      <w:ins w:id="67" w:author="google1589565872" w:date="2020-12-27T15:28:49Z">
        <w:r>
          <w:rPr>
            <w:rFonts w:hint="default" w:ascii="Century Gothic" w:hAnsi="Century Gothic"/>
            <w:sz w:val="24"/>
            <w:szCs w:val="24"/>
            <w:lang w:val="en-IN"/>
          </w:rPr>
          <w:t>a</w:t>
        </w:r>
      </w:ins>
      <w:ins w:id="68" w:author="google1589565872" w:date="2020-12-27T15:28:50Z">
        <w:r>
          <w:rPr>
            <w:rFonts w:hint="default" w:ascii="Century Gothic" w:hAnsi="Century Gothic"/>
            <w:sz w:val="24"/>
            <w:szCs w:val="24"/>
            <w:lang w:val="en-IN"/>
          </w:rPr>
          <w:t xml:space="preserve"> </w:t>
        </w:r>
      </w:ins>
      <w:r>
        <w:rPr>
          <w:rFonts w:ascii="Century Gothic" w:hAnsi="Century Gothic"/>
          <w:sz w:val="24"/>
          <w:szCs w:val="24"/>
        </w:rPr>
        <w:t>night out option</w:t>
      </w:r>
      <w:del w:id="69" w:author="google1589565872" w:date="2020-12-27T15:28:52Z">
        <w:r>
          <w:rPr>
            <w:rFonts w:ascii="Century Gothic" w:hAnsi="Century Gothic"/>
            <w:sz w:val="24"/>
            <w:szCs w:val="24"/>
          </w:rPr>
          <w:delText>s</w:delText>
        </w:r>
      </w:del>
      <w:ins w:id="70" w:author="google1589565872" w:date="2020-12-27T15:24:09Z">
        <w:r>
          <w:rPr>
            <w:rFonts w:hint="default" w:ascii="Century Gothic" w:hAnsi="Century Gothic"/>
            <w:sz w:val="24"/>
            <w:szCs w:val="24"/>
            <w:lang w:val="en-IN"/>
          </w:rPr>
          <w:t xml:space="preserve"> </w:t>
        </w:r>
      </w:ins>
      <w:r>
        <w:rPr>
          <w:rFonts w:ascii="Century Gothic" w:hAnsi="Century Gothic"/>
          <w:sz w:val="24"/>
          <w:szCs w:val="24"/>
        </w:rPr>
        <w:t xml:space="preserve">- </w:t>
      </w:r>
      <w:del w:id="71" w:author="google1589565872" w:date="2020-12-27T15:26:38Z">
        <w:r>
          <w:rPr>
            <w:rFonts w:hint="default" w:ascii="Century Gothic" w:hAnsi="Century Gothic"/>
            <w:sz w:val="24"/>
            <w:szCs w:val="24"/>
            <w:lang w:val="en-US"/>
          </w:rPr>
          <w:delText>we have you all sorted</w:delText>
        </w:r>
      </w:del>
      <w:ins w:id="72" w:author="google1589565872" w:date="2020-12-27T15:26:38Z">
        <w:r>
          <w:rPr>
            <w:rFonts w:hint="default" w:ascii="Century Gothic" w:hAnsi="Century Gothic"/>
            <w:sz w:val="24"/>
            <w:szCs w:val="24"/>
            <w:lang w:val="en-IN"/>
          </w:rPr>
          <w:t>it</w:t>
        </w:r>
      </w:ins>
      <w:ins w:id="73" w:author="google1589565872" w:date="2020-12-27T15:51:05Z">
        <w:r>
          <w:rPr>
            <w:rFonts w:hint="default" w:ascii="Century Gothic" w:hAnsi="Century Gothic"/>
            <w:sz w:val="24"/>
            <w:szCs w:val="24"/>
            <w:lang w:val="en-IN"/>
          </w:rPr>
          <w:t xml:space="preserve"> </w:t>
        </w:r>
      </w:ins>
      <w:ins w:id="74" w:author="google1589565872" w:date="2020-12-27T15:51:06Z">
        <w:r>
          <w:rPr>
            <w:rFonts w:hint="default" w:ascii="Century Gothic" w:hAnsi="Century Gothic"/>
            <w:sz w:val="24"/>
            <w:szCs w:val="24"/>
            <w:lang w:val="en-IN"/>
          </w:rPr>
          <w:t xml:space="preserve">will </w:t>
        </w:r>
      </w:ins>
      <w:ins w:id="75" w:author="google1589565872" w:date="2020-12-27T15:51:07Z">
        <w:r>
          <w:rPr>
            <w:rFonts w:hint="default" w:ascii="Century Gothic" w:hAnsi="Century Gothic"/>
            <w:sz w:val="24"/>
            <w:szCs w:val="24"/>
            <w:lang w:val="en-IN"/>
          </w:rPr>
          <w:t>be</w:t>
        </w:r>
      </w:ins>
      <w:ins w:id="76" w:author="google1589565872" w:date="2020-12-27T15:51:08Z">
        <w:r>
          <w:rPr>
            <w:rFonts w:hint="default" w:ascii="Century Gothic" w:hAnsi="Century Gothic"/>
            <w:sz w:val="24"/>
            <w:szCs w:val="24"/>
            <w:lang w:val="en-IN"/>
          </w:rPr>
          <w:t xml:space="preserve"> a </w:t>
        </w:r>
      </w:ins>
      <w:ins w:id="77" w:author="google1589565872" w:date="2020-12-27T15:51:09Z">
        <w:r>
          <w:rPr>
            <w:rFonts w:hint="default" w:ascii="Century Gothic" w:hAnsi="Century Gothic"/>
            <w:sz w:val="24"/>
            <w:szCs w:val="24"/>
            <w:lang w:val="en-IN"/>
          </w:rPr>
          <w:t>perfe</w:t>
        </w:r>
      </w:ins>
      <w:ins w:id="78" w:author="google1589565872" w:date="2020-12-27T15:51:10Z">
        <w:r>
          <w:rPr>
            <w:rFonts w:hint="default" w:ascii="Century Gothic" w:hAnsi="Century Gothic"/>
            <w:sz w:val="24"/>
            <w:szCs w:val="24"/>
            <w:lang w:val="en-IN"/>
          </w:rPr>
          <w:t>ct</w:t>
        </w:r>
      </w:ins>
      <w:ins w:id="79" w:author="google1589565872" w:date="2020-12-27T15:51:11Z">
        <w:r>
          <w:rPr>
            <w:rFonts w:hint="default" w:ascii="Century Gothic" w:hAnsi="Century Gothic"/>
            <w:sz w:val="24"/>
            <w:szCs w:val="24"/>
            <w:lang w:val="en-IN"/>
          </w:rPr>
          <w:t xml:space="preserve"> </w:t>
        </w:r>
      </w:ins>
      <w:ins w:id="80" w:author="google1589565872" w:date="2020-12-27T15:51:15Z">
        <w:r>
          <w:rPr>
            <w:rFonts w:hint="default" w:ascii="Century Gothic" w:hAnsi="Century Gothic"/>
            <w:sz w:val="24"/>
            <w:szCs w:val="24"/>
            <w:lang w:val="en-IN"/>
          </w:rPr>
          <w:t>dest</w:t>
        </w:r>
      </w:ins>
      <w:ins w:id="81" w:author="google1589565872" w:date="2020-12-27T15:51:16Z">
        <w:r>
          <w:rPr>
            <w:rFonts w:hint="default" w:ascii="Century Gothic" w:hAnsi="Century Gothic"/>
            <w:sz w:val="24"/>
            <w:szCs w:val="24"/>
            <w:lang w:val="en-IN"/>
          </w:rPr>
          <w:t>inati</w:t>
        </w:r>
      </w:ins>
      <w:ins w:id="82" w:author="google1589565872" w:date="2020-12-27T15:51:17Z">
        <w:r>
          <w:rPr>
            <w:rFonts w:hint="default" w:ascii="Century Gothic" w:hAnsi="Century Gothic"/>
            <w:sz w:val="24"/>
            <w:szCs w:val="24"/>
            <w:lang w:val="en-IN"/>
          </w:rPr>
          <w:t>on</w:t>
        </w:r>
      </w:ins>
      <w:ins w:id="83" w:author="google1589565872" w:date="2020-12-27T15:51:20Z">
        <w:r>
          <w:rPr>
            <w:rFonts w:hint="default" w:ascii="Century Gothic" w:hAnsi="Century Gothic"/>
            <w:sz w:val="24"/>
            <w:szCs w:val="24"/>
            <w:lang w:val="en-IN"/>
          </w:rPr>
          <w:t xml:space="preserve"> fo</w:t>
        </w:r>
      </w:ins>
      <w:ins w:id="84" w:author="google1589565872" w:date="2020-12-27T15:51:21Z">
        <w:r>
          <w:rPr>
            <w:rFonts w:hint="default" w:ascii="Century Gothic" w:hAnsi="Century Gothic"/>
            <w:sz w:val="24"/>
            <w:szCs w:val="24"/>
            <w:lang w:val="en-IN"/>
          </w:rPr>
          <w:t>r yo</w:t>
        </w:r>
      </w:ins>
      <w:ins w:id="85" w:author="google1589565872" w:date="2020-12-27T15:51:22Z">
        <w:r>
          <w:rPr>
            <w:rFonts w:hint="default" w:ascii="Century Gothic" w:hAnsi="Century Gothic"/>
            <w:sz w:val="24"/>
            <w:szCs w:val="24"/>
            <w:lang w:val="en-IN"/>
          </w:rPr>
          <w:t>u</w:t>
        </w:r>
      </w:ins>
      <w:r>
        <w:rPr>
          <w:rFonts w:ascii="Century Gothic" w:hAnsi="Century Gothic"/>
          <w:sz w:val="24"/>
          <w:szCs w:val="24"/>
        </w:rPr>
        <w:t xml:space="preserve">. </w:t>
      </w:r>
    </w:p>
    <w:p>
      <w:pPr>
        <w:jc w:val="both"/>
        <w:rPr>
          <w:rFonts w:ascii="Century Gothic" w:hAnsi="Century Gothic"/>
          <w:i/>
          <w:iCs/>
          <w:sz w:val="24"/>
          <w:szCs w:val="24"/>
          <w:u w:val="single"/>
        </w:rPr>
      </w:pPr>
      <w:r>
        <w:rPr>
          <w:rFonts w:ascii="Century Gothic" w:hAnsi="Century Gothic"/>
          <w:i/>
          <w:iCs/>
          <w:sz w:val="24"/>
          <w:szCs w:val="24"/>
          <w:u w:val="single"/>
        </w:rPr>
        <w:t>Camp code</w:t>
      </w:r>
    </w:p>
    <w:p>
      <w:pPr>
        <w:jc w:val="both"/>
        <w:rPr>
          <w:rFonts w:hint="default" w:ascii="Century Gothic" w:hAnsi="Century Gothic"/>
          <w:sz w:val="24"/>
          <w:szCs w:val="24"/>
          <w:lang w:val="en-IN"/>
        </w:rPr>
      </w:pPr>
      <w:r>
        <w:rPr>
          <w:rFonts w:ascii="Century Gothic" w:hAnsi="Century Gothic"/>
          <w:sz w:val="24"/>
          <w:szCs w:val="24"/>
        </w:rPr>
        <w:t>This is a community gathering in a private property, nuisance will strictly not be tolerated and you might even be asked to leave the premises if the community feels unsafe or disturbed. You are most welcome to enjoy your drink and keep the happiness to yourself and avoid disturbing others around you</w:t>
      </w:r>
      <w:ins w:id="86" w:author="google1589565872" w:date="2020-12-27T15:27:45Z">
        <w:r>
          <w:rPr>
            <w:rFonts w:hint="default" w:ascii="Century Gothic" w:hAnsi="Century Gothic"/>
            <w:sz w:val="24"/>
            <w:szCs w:val="24"/>
            <w:lang w:val="en-IN"/>
          </w:rPr>
          <w:t>.</w:t>
        </w:r>
      </w:ins>
    </w:p>
    <w:p>
      <w:pPr>
        <w:shd w:val="clear" w:color="auto" w:fill="FFFFFF"/>
        <w:spacing w:before="100" w:beforeAutospacing="1" w:after="100" w:afterAutospacing="1" w:line="240" w:lineRule="auto"/>
        <w:jc w:val="both"/>
        <w:rPr>
          <w:rFonts w:hint="default" w:ascii="Century Gothic" w:hAnsi="Century Gothic"/>
          <w:sz w:val="24"/>
          <w:szCs w:val="24"/>
          <w:lang w:val="en-IN"/>
        </w:rPr>
      </w:pPr>
      <w:r>
        <w:rPr>
          <w:rFonts w:ascii="Century Gothic" w:hAnsi="Century Gothic"/>
          <w:sz w:val="24"/>
          <w:szCs w:val="24"/>
        </w:rPr>
        <w:t>This is not a cheap</w:t>
      </w:r>
      <w:del w:id="87" w:author="google1589565872" w:date="2020-12-27T15:52:14Z">
        <w:r>
          <w:rPr>
            <w:rFonts w:ascii="Century Gothic" w:hAnsi="Century Gothic"/>
            <w:sz w:val="24"/>
            <w:szCs w:val="24"/>
          </w:rPr>
          <w:delText>,</w:delText>
        </w:r>
      </w:del>
      <w:r>
        <w:rPr>
          <w:rFonts w:ascii="Century Gothic" w:hAnsi="Century Gothic"/>
          <w:sz w:val="24"/>
          <w:szCs w:val="24"/>
        </w:rPr>
        <w:t xml:space="preserve"> alternative for a place to get drunk. We are serious campers, we love nature and we appreciate if you share the same sentiment</w:t>
      </w:r>
      <w:ins w:id="88" w:author="google1589565872" w:date="2020-12-27T15:27:54Z">
        <w:r>
          <w:rPr>
            <w:rFonts w:hint="default" w:ascii="Century Gothic" w:hAnsi="Century Gothic"/>
            <w:sz w:val="24"/>
            <w:szCs w:val="24"/>
            <w:lang w:val="en-IN"/>
          </w:rPr>
          <w:t>.</w:t>
        </w:r>
      </w:ins>
    </w:p>
    <w:p>
      <w:pPr>
        <w:shd w:val="clear" w:color="auto" w:fill="FFFFFF"/>
        <w:spacing w:before="100" w:beforeAutospacing="1" w:after="100" w:afterAutospacing="1" w:line="240" w:lineRule="auto"/>
        <w:jc w:val="both"/>
        <w:rPr>
          <w:rFonts w:ascii="Century Gothic" w:hAnsi="Century Gothic"/>
          <w:sz w:val="24"/>
          <w:szCs w:val="24"/>
        </w:rPr>
      </w:pPr>
      <w:r>
        <w:rPr>
          <w:rFonts w:ascii="Century Gothic" w:hAnsi="Century Gothic"/>
          <w:sz w:val="24"/>
          <w:szCs w:val="24"/>
        </w:rPr>
        <w:t xml:space="preserve">We are very particular on zero trace camping. Please use the trash bag provided or follow instructions about garbage disposal strictly. </w:t>
      </w:r>
    </w:p>
    <w:p>
      <w:pPr>
        <w:shd w:val="clear" w:color="auto" w:fill="FFFFFF"/>
        <w:spacing w:before="100" w:beforeAutospacing="1" w:after="100" w:afterAutospacing="1" w:line="240" w:lineRule="auto"/>
        <w:jc w:val="both"/>
        <w:rPr>
          <w:rFonts w:ascii="Century Gothic" w:hAnsi="Century Gothic"/>
          <w:sz w:val="24"/>
          <w:szCs w:val="24"/>
        </w:rPr>
      </w:pPr>
      <w:r>
        <w:rPr>
          <w:rFonts w:ascii="Century Gothic" w:hAnsi="Century Gothic"/>
          <w:sz w:val="24"/>
          <w:szCs w:val="24"/>
        </w:rPr>
        <w:t xml:space="preserve">We shall not accept responsibility for injuries or </w:t>
      </w:r>
      <w:del w:id="89" w:author="google1589565872" w:date="2020-12-27T15:52:40Z">
        <w:r>
          <w:rPr>
            <w:rFonts w:ascii="Century Gothic" w:hAnsi="Century Gothic"/>
            <w:sz w:val="24"/>
            <w:szCs w:val="24"/>
          </w:rPr>
          <w:delText>th</w:delText>
        </w:r>
      </w:del>
      <w:del w:id="90" w:author="google1589565872" w:date="2020-12-27T15:52:41Z">
        <w:r>
          <w:rPr>
            <w:rFonts w:ascii="Century Gothic" w:hAnsi="Century Gothic"/>
            <w:sz w:val="24"/>
            <w:szCs w:val="24"/>
          </w:rPr>
          <w:delText>e</w:delText>
        </w:r>
      </w:del>
      <w:ins w:id="91" w:author="google1589565872" w:date="2020-12-27T15:52:44Z">
        <w:r>
          <w:rPr>
            <w:rFonts w:hint="default" w:ascii="Century Gothic" w:hAnsi="Century Gothic"/>
            <w:sz w:val="24"/>
            <w:szCs w:val="24"/>
            <w:lang w:val="en-IN"/>
          </w:rPr>
          <w:t>any</w:t>
        </w:r>
      </w:ins>
      <w:r>
        <w:rPr>
          <w:rFonts w:ascii="Century Gothic" w:hAnsi="Century Gothic"/>
          <w:sz w:val="24"/>
          <w:szCs w:val="24"/>
        </w:rPr>
        <w:t xml:space="preserve"> damage </w:t>
      </w:r>
      <w:ins w:id="92" w:author="google1589565872" w:date="2020-12-27T15:30:23Z">
        <w:r>
          <w:rPr>
            <w:rFonts w:hint="default" w:ascii="Century Gothic" w:hAnsi="Century Gothic"/>
            <w:sz w:val="24"/>
            <w:szCs w:val="24"/>
            <w:lang w:val="en-IN"/>
          </w:rPr>
          <w:t>to</w:t>
        </w:r>
      </w:ins>
      <w:ins w:id="93" w:author="google1589565872" w:date="2020-12-27T15:30:24Z">
        <w:r>
          <w:rPr>
            <w:rFonts w:hint="default" w:ascii="Century Gothic" w:hAnsi="Century Gothic"/>
            <w:sz w:val="24"/>
            <w:szCs w:val="24"/>
            <w:lang w:val="en-IN"/>
          </w:rPr>
          <w:t xml:space="preserve"> yo</w:t>
        </w:r>
      </w:ins>
      <w:ins w:id="94" w:author="google1589565872" w:date="2020-12-27T15:30:25Z">
        <w:r>
          <w:rPr>
            <w:rFonts w:hint="default" w:ascii="Century Gothic" w:hAnsi="Century Gothic"/>
            <w:sz w:val="24"/>
            <w:szCs w:val="24"/>
            <w:lang w:val="en-IN"/>
          </w:rPr>
          <w:t xml:space="preserve">ur </w:t>
        </w:r>
      </w:ins>
      <w:del w:id="95" w:author="google1589565872" w:date="2020-12-27T15:30:27Z">
        <w:r>
          <w:rPr>
            <w:rFonts w:ascii="Century Gothic" w:hAnsi="Century Gothic"/>
            <w:sz w:val="24"/>
            <w:szCs w:val="24"/>
          </w:rPr>
          <w:delText>of any</w:delText>
        </w:r>
      </w:del>
      <w:del w:id="96" w:author="google1589565872" w:date="2020-12-27T15:30:28Z">
        <w:r>
          <w:rPr>
            <w:rFonts w:ascii="Century Gothic" w:hAnsi="Century Gothic"/>
            <w:sz w:val="24"/>
            <w:szCs w:val="24"/>
          </w:rPr>
          <w:delText xml:space="preserve"> </w:delText>
        </w:r>
      </w:del>
      <w:r>
        <w:rPr>
          <w:rFonts w:ascii="Century Gothic" w:hAnsi="Century Gothic"/>
          <w:sz w:val="24"/>
          <w:szCs w:val="24"/>
        </w:rPr>
        <w:t xml:space="preserve">personal property inside the </w:t>
      </w:r>
      <w:del w:id="97" w:author="google1589565872" w:date="2020-12-27T15:30:32Z">
        <w:r>
          <w:rPr>
            <w:rFonts w:ascii="Century Gothic" w:hAnsi="Century Gothic"/>
            <w:sz w:val="24"/>
            <w:szCs w:val="24"/>
          </w:rPr>
          <w:delText>V</w:delText>
        </w:r>
      </w:del>
      <w:ins w:id="98" w:author="google1589565872" w:date="2020-12-27T15:30:33Z">
        <w:r>
          <w:rPr>
            <w:rFonts w:hint="default" w:ascii="Century Gothic" w:hAnsi="Century Gothic"/>
            <w:sz w:val="24"/>
            <w:szCs w:val="24"/>
            <w:lang w:val="en-IN"/>
          </w:rPr>
          <w:t>v</w:t>
        </w:r>
      </w:ins>
      <w:r>
        <w:rPr>
          <w:rFonts w:ascii="Century Gothic" w:hAnsi="Century Gothic"/>
          <w:sz w:val="24"/>
          <w:szCs w:val="24"/>
        </w:rPr>
        <w:t>enue.</w:t>
      </w:r>
    </w:p>
    <w:p>
      <w:pPr>
        <w:jc w:val="both"/>
        <w:rPr>
          <w:rFonts w:ascii="Century Gothic" w:hAnsi="Century Gothic"/>
          <w:i/>
          <w:iCs/>
          <w:sz w:val="24"/>
          <w:szCs w:val="24"/>
          <w:u w:val="single"/>
        </w:rPr>
      </w:pPr>
      <w:r>
        <w:rPr>
          <w:rFonts w:ascii="Century Gothic" w:hAnsi="Century Gothic"/>
          <w:i/>
          <w:iCs/>
          <w:sz w:val="24"/>
          <w:szCs w:val="24"/>
          <w:u w:val="single"/>
        </w:rPr>
        <w:t>What we provide</w:t>
      </w:r>
    </w:p>
    <w:p>
      <w:pPr>
        <w:spacing w:after="0"/>
        <w:jc w:val="both"/>
        <w:rPr>
          <w:rFonts w:ascii="Century Gothic" w:hAnsi="Century Gothic"/>
          <w:sz w:val="24"/>
          <w:szCs w:val="24"/>
        </w:rPr>
      </w:pPr>
      <w:r>
        <w:rPr>
          <w:rFonts w:ascii="Century Gothic" w:hAnsi="Century Gothic"/>
          <w:sz w:val="24"/>
          <w:szCs w:val="24"/>
        </w:rPr>
        <w:t>Tents</w:t>
      </w:r>
    </w:p>
    <w:p>
      <w:pPr>
        <w:spacing w:after="0"/>
        <w:jc w:val="both"/>
        <w:rPr>
          <w:rFonts w:ascii="Century Gothic" w:hAnsi="Century Gothic"/>
          <w:sz w:val="24"/>
          <w:szCs w:val="24"/>
        </w:rPr>
      </w:pPr>
      <w:r>
        <w:rPr>
          <w:rFonts w:ascii="Century Gothic" w:hAnsi="Century Gothic"/>
          <w:sz w:val="24"/>
          <w:szCs w:val="24"/>
        </w:rPr>
        <w:t xml:space="preserve">One </w:t>
      </w:r>
      <w:ins w:id="99" w:author="google1589565872" w:date="2020-12-27T15:30:45Z">
        <w:r>
          <w:rPr>
            <w:rFonts w:hint="default" w:ascii="Century Gothic" w:hAnsi="Century Gothic"/>
            <w:sz w:val="24"/>
            <w:szCs w:val="24"/>
            <w:lang w:val="en-IN"/>
          </w:rPr>
          <w:t xml:space="preserve">small </w:t>
        </w:r>
      </w:ins>
      <w:r>
        <w:rPr>
          <w:rFonts w:ascii="Century Gothic" w:hAnsi="Century Gothic"/>
          <w:sz w:val="24"/>
          <w:szCs w:val="24"/>
        </w:rPr>
        <w:t xml:space="preserve">solar powered </w:t>
      </w:r>
      <w:del w:id="100" w:author="google1589565872" w:date="2020-12-27T15:30:48Z">
        <w:r>
          <w:rPr>
            <w:rFonts w:ascii="Century Gothic" w:hAnsi="Century Gothic"/>
            <w:sz w:val="24"/>
            <w:szCs w:val="24"/>
          </w:rPr>
          <w:delText>sma</w:delText>
        </w:r>
      </w:del>
      <w:del w:id="101" w:author="google1589565872" w:date="2020-12-27T15:30:49Z">
        <w:r>
          <w:rPr>
            <w:rFonts w:ascii="Century Gothic" w:hAnsi="Century Gothic"/>
            <w:sz w:val="24"/>
            <w:szCs w:val="24"/>
          </w:rPr>
          <w:delText xml:space="preserve">ll </w:delText>
        </w:r>
      </w:del>
      <w:r>
        <w:rPr>
          <w:rFonts w:ascii="Century Gothic" w:hAnsi="Century Gothic"/>
          <w:sz w:val="24"/>
          <w:szCs w:val="24"/>
        </w:rPr>
        <w:t>lantern</w:t>
      </w:r>
    </w:p>
    <w:p>
      <w:pPr>
        <w:spacing w:after="0"/>
        <w:jc w:val="both"/>
        <w:rPr>
          <w:rFonts w:ascii="Century Gothic" w:hAnsi="Century Gothic"/>
          <w:sz w:val="24"/>
          <w:szCs w:val="24"/>
        </w:rPr>
      </w:pPr>
      <w:r>
        <w:rPr>
          <w:rFonts w:ascii="Century Gothic" w:hAnsi="Century Gothic"/>
          <w:sz w:val="24"/>
          <w:szCs w:val="24"/>
        </w:rPr>
        <w:t>Bed</w:t>
      </w:r>
      <w:ins w:id="102" w:author="google1589565872" w:date="2020-12-27T15:30:54Z">
        <w:r>
          <w:rPr>
            <w:rFonts w:hint="default" w:ascii="Century Gothic" w:hAnsi="Century Gothic"/>
            <w:sz w:val="24"/>
            <w:szCs w:val="24"/>
            <w:lang w:val="en-IN"/>
          </w:rPr>
          <w:t xml:space="preserve"> </w:t>
        </w:r>
      </w:ins>
      <w:r>
        <w:rPr>
          <w:rFonts w:ascii="Century Gothic" w:hAnsi="Century Gothic"/>
          <w:sz w:val="24"/>
          <w:szCs w:val="24"/>
        </w:rPr>
        <w:t>sheets</w:t>
      </w:r>
    </w:p>
    <w:p>
      <w:pPr>
        <w:spacing w:after="0"/>
        <w:jc w:val="both"/>
        <w:rPr>
          <w:rFonts w:ascii="Century Gothic" w:hAnsi="Century Gothic"/>
          <w:sz w:val="24"/>
          <w:szCs w:val="24"/>
        </w:rPr>
      </w:pPr>
      <w:r>
        <w:rPr>
          <w:rFonts w:ascii="Century Gothic" w:hAnsi="Century Gothic"/>
          <w:sz w:val="24"/>
          <w:szCs w:val="24"/>
        </w:rPr>
        <w:t>Campfire</w:t>
      </w:r>
    </w:p>
    <w:p>
      <w:pPr>
        <w:spacing w:after="0"/>
        <w:jc w:val="both"/>
        <w:rPr>
          <w:rFonts w:ascii="Century Gothic" w:hAnsi="Century Gothic"/>
          <w:sz w:val="24"/>
          <w:szCs w:val="24"/>
        </w:rPr>
      </w:pPr>
      <w:r>
        <w:rPr>
          <w:rFonts w:ascii="Century Gothic" w:hAnsi="Century Gothic"/>
          <w:sz w:val="24"/>
          <w:szCs w:val="24"/>
        </w:rPr>
        <w:t xml:space="preserve">Basic Amenities - Toilet, </w:t>
      </w:r>
      <w:ins w:id="103" w:author="google1589565872" w:date="2020-12-27T15:31:04Z">
        <w:r>
          <w:rPr>
            <w:rFonts w:hint="default" w:ascii="Century Gothic" w:hAnsi="Century Gothic"/>
            <w:sz w:val="24"/>
            <w:szCs w:val="24"/>
            <w:lang w:val="en-IN"/>
          </w:rPr>
          <w:t>b</w:t>
        </w:r>
      </w:ins>
      <w:del w:id="104" w:author="google1589565872" w:date="2020-12-27T15:31:04Z">
        <w:r>
          <w:rPr>
            <w:rFonts w:ascii="Century Gothic" w:hAnsi="Century Gothic"/>
            <w:sz w:val="24"/>
            <w:szCs w:val="24"/>
          </w:rPr>
          <w:delText>B</w:delText>
        </w:r>
      </w:del>
      <w:r>
        <w:rPr>
          <w:rFonts w:ascii="Century Gothic" w:hAnsi="Century Gothic"/>
          <w:sz w:val="24"/>
          <w:szCs w:val="24"/>
        </w:rPr>
        <w:t>athroom, wash basin</w:t>
      </w:r>
    </w:p>
    <w:p>
      <w:pPr>
        <w:spacing w:after="0"/>
        <w:jc w:val="both"/>
        <w:rPr>
          <w:rFonts w:ascii="Century Gothic" w:hAnsi="Century Gothic"/>
          <w:sz w:val="24"/>
          <w:szCs w:val="24"/>
        </w:rPr>
      </w:pPr>
      <w:del w:id="105" w:author="google1589565872" w:date="2020-12-27T15:31:27Z">
        <w:r>
          <w:rPr>
            <w:rFonts w:ascii="Century Gothic" w:hAnsi="Century Gothic"/>
            <w:sz w:val="24"/>
            <w:szCs w:val="24"/>
          </w:rPr>
          <w:delText>P</w:delText>
        </w:r>
      </w:del>
      <w:del w:id="106" w:author="google1589565872" w:date="2020-12-27T15:31:28Z">
        <w:r>
          <w:rPr>
            <w:rFonts w:ascii="Century Gothic" w:hAnsi="Century Gothic"/>
            <w:sz w:val="24"/>
            <w:szCs w:val="24"/>
          </w:rPr>
          <w:delText xml:space="preserve">aid </w:delText>
        </w:r>
      </w:del>
      <w:r>
        <w:rPr>
          <w:rFonts w:ascii="Century Gothic" w:hAnsi="Century Gothic"/>
          <w:sz w:val="24"/>
          <w:szCs w:val="24"/>
        </w:rPr>
        <w:t>Meals</w:t>
      </w:r>
      <w:ins w:id="107" w:author="google1589565872" w:date="2020-12-27T15:31:31Z">
        <w:r>
          <w:rPr>
            <w:rFonts w:hint="default" w:ascii="Century Gothic" w:hAnsi="Century Gothic"/>
            <w:sz w:val="24"/>
            <w:szCs w:val="24"/>
            <w:lang w:val="en-IN"/>
          </w:rPr>
          <w:t xml:space="preserve"> (</w:t>
        </w:r>
      </w:ins>
      <w:ins w:id="108" w:author="google1589565872" w:date="2020-12-27T15:31:32Z">
        <w:r>
          <w:rPr>
            <w:rFonts w:hint="default" w:ascii="Century Gothic" w:hAnsi="Century Gothic"/>
            <w:sz w:val="24"/>
            <w:szCs w:val="24"/>
            <w:lang w:val="en-IN"/>
          </w:rPr>
          <w:t xml:space="preserve">on </w:t>
        </w:r>
      </w:ins>
      <w:ins w:id="109" w:author="google1589565872" w:date="2020-12-27T15:31:38Z">
        <w:r>
          <w:rPr>
            <w:rFonts w:hint="default" w:ascii="Century Gothic" w:hAnsi="Century Gothic"/>
            <w:sz w:val="24"/>
            <w:szCs w:val="24"/>
            <w:lang w:val="en-IN"/>
          </w:rPr>
          <w:t>sep</w:t>
        </w:r>
      </w:ins>
      <w:ins w:id="110" w:author="google1589565872" w:date="2020-12-27T15:31:39Z">
        <w:r>
          <w:rPr>
            <w:rFonts w:hint="default" w:ascii="Century Gothic" w:hAnsi="Century Gothic"/>
            <w:sz w:val="24"/>
            <w:szCs w:val="24"/>
            <w:lang w:val="en-IN"/>
          </w:rPr>
          <w:t>arate p</w:t>
        </w:r>
      </w:ins>
      <w:ins w:id="111" w:author="google1589565872" w:date="2020-12-27T15:31:40Z">
        <w:r>
          <w:rPr>
            <w:rFonts w:hint="default" w:ascii="Century Gothic" w:hAnsi="Century Gothic"/>
            <w:sz w:val="24"/>
            <w:szCs w:val="24"/>
            <w:lang w:val="en-IN"/>
          </w:rPr>
          <w:t>ayme</w:t>
        </w:r>
      </w:ins>
      <w:ins w:id="112" w:author="google1589565872" w:date="2020-12-27T15:31:41Z">
        <w:r>
          <w:rPr>
            <w:rFonts w:hint="default" w:ascii="Century Gothic" w:hAnsi="Century Gothic"/>
            <w:sz w:val="24"/>
            <w:szCs w:val="24"/>
            <w:lang w:val="en-IN"/>
          </w:rPr>
          <w:t>n</w:t>
        </w:r>
      </w:ins>
      <w:ins w:id="113" w:author="google1589565872" w:date="2020-12-27T15:31:43Z">
        <w:r>
          <w:rPr>
            <w:rFonts w:hint="default" w:ascii="Century Gothic" w:hAnsi="Century Gothic"/>
            <w:sz w:val="24"/>
            <w:szCs w:val="24"/>
            <w:lang w:val="en-IN"/>
          </w:rPr>
          <w:t>t</w:t>
        </w:r>
      </w:ins>
      <w:ins w:id="114" w:author="google1589565872" w:date="2020-12-27T15:31:44Z">
        <w:r>
          <w:rPr>
            <w:rFonts w:hint="default" w:ascii="Century Gothic" w:hAnsi="Century Gothic"/>
            <w:sz w:val="24"/>
            <w:szCs w:val="24"/>
            <w:lang w:val="en-IN"/>
          </w:rPr>
          <w:t>)</w:t>
        </w:r>
      </w:ins>
      <w:r>
        <w:rPr>
          <w:rFonts w:ascii="Century Gothic" w:hAnsi="Century Gothic"/>
          <w:sz w:val="24"/>
          <w:szCs w:val="24"/>
        </w:rPr>
        <w:t xml:space="preserve">. </w:t>
      </w:r>
    </w:p>
    <w:p>
      <w:pPr>
        <w:jc w:val="both"/>
        <w:rPr>
          <w:rFonts w:ascii="Century Gothic" w:hAnsi="Century Gothic"/>
          <w:sz w:val="24"/>
          <w:szCs w:val="24"/>
        </w:rPr>
      </w:pPr>
    </w:p>
    <w:p>
      <w:pPr>
        <w:jc w:val="both"/>
        <w:rPr>
          <w:rFonts w:ascii="Century Gothic" w:hAnsi="Century Gothic"/>
          <w:i/>
          <w:iCs/>
          <w:sz w:val="24"/>
          <w:szCs w:val="24"/>
          <w:u w:val="single"/>
        </w:rPr>
      </w:pPr>
      <w:r>
        <w:rPr>
          <w:rFonts w:ascii="Century Gothic" w:hAnsi="Century Gothic"/>
          <w:i/>
          <w:iCs/>
          <w:sz w:val="24"/>
          <w:szCs w:val="24"/>
          <w:u w:val="single"/>
        </w:rPr>
        <w:t>Price</w:t>
      </w:r>
    </w:p>
    <w:p>
      <w:pPr>
        <w:jc w:val="both"/>
        <w:rPr>
          <w:rFonts w:ascii="Century Gothic" w:hAnsi="Century Gothic"/>
          <w:sz w:val="24"/>
          <w:szCs w:val="24"/>
        </w:rPr>
      </w:pPr>
      <w:r>
        <w:rPr>
          <w:rFonts w:ascii="Century Gothic" w:hAnsi="Century Gothic"/>
          <w:sz w:val="24"/>
          <w:szCs w:val="24"/>
        </w:rPr>
        <w:t>Per person (Adult)-</w:t>
      </w:r>
    </w:p>
    <w:p>
      <w:pPr>
        <w:jc w:val="both"/>
        <w:rPr>
          <w:rFonts w:ascii="Century Gothic" w:hAnsi="Century Gothic"/>
          <w:sz w:val="24"/>
          <w:szCs w:val="24"/>
        </w:rPr>
      </w:pPr>
      <w:r>
        <w:rPr>
          <w:rFonts w:ascii="Century Gothic" w:hAnsi="Century Gothic"/>
          <w:sz w:val="24"/>
          <w:szCs w:val="24"/>
        </w:rPr>
        <w:t>Per Person (Children)-</w:t>
      </w:r>
    </w:p>
    <w:p>
      <w:pPr>
        <w:jc w:val="both"/>
        <w:rPr>
          <w:rFonts w:ascii="Century Gothic" w:hAnsi="Century Gothic"/>
          <w:sz w:val="24"/>
          <w:szCs w:val="24"/>
        </w:rPr>
      </w:pPr>
    </w:p>
    <w:p>
      <w:pPr>
        <w:jc w:val="both"/>
        <w:rPr>
          <w:rFonts w:ascii="Century Gothic" w:hAnsi="Century Gothic"/>
          <w:b/>
          <w:bCs/>
          <w:sz w:val="24"/>
          <w:szCs w:val="24"/>
        </w:rPr>
      </w:pPr>
    </w:p>
    <w:p>
      <w:pPr>
        <w:jc w:val="both"/>
        <w:rPr>
          <w:rFonts w:ascii="Century Gothic" w:hAnsi="Century Gothic"/>
          <w:b/>
          <w:bCs/>
          <w:i/>
          <w:iCs/>
          <w:sz w:val="24"/>
          <w:szCs w:val="24"/>
        </w:rPr>
      </w:pPr>
      <w:r>
        <w:rPr>
          <w:rFonts w:ascii="Century Gothic" w:hAnsi="Century Gothic"/>
          <w:b/>
          <w:bCs/>
          <w:i/>
          <w:iCs/>
          <w:sz w:val="24"/>
          <w:szCs w:val="24"/>
        </w:rPr>
        <w:t>2.Stay</w:t>
      </w:r>
    </w:p>
    <w:p>
      <w:pPr>
        <w:jc w:val="both"/>
        <w:rPr>
          <w:rFonts w:ascii="Century Gothic" w:hAnsi="Century Gothic"/>
          <w:sz w:val="24"/>
          <w:szCs w:val="24"/>
        </w:rPr>
      </w:pPr>
      <w:r>
        <w:rPr>
          <w:rFonts w:ascii="Century Gothic" w:hAnsi="Century Gothic"/>
          <w:sz w:val="24"/>
          <w:szCs w:val="24"/>
        </w:rPr>
        <w:t>Stay location 1</w:t>
      </w:r>
    </w:p>
    <w:p>
      <w:pPr>
        <w:jc w:val="both"/>
        <w:rPr>
          <w:rFonts w:ascii="Century Gothic" w:hAnsi="Century Gothic"/>
          <w:i/>
          <w:iCs/>
          <w:sz w:val="24"/>
          <w:szCs w:val="24"/>
          <w:u w:val="single"/>
        </w:rPr>
      </w:pPr>
      <w:r>
        <w:rPr>
          <w:rFonts w:ascii="Century Gothic" w:hAnsi="Century Gothic"/>
          <w:i/>
          <w:iCs/>
          <w:sz w:val="24"/>
          <w:szCs w:val="24"/>
          <w:u w:val="single"/>
        </w:rPr>
        <w:t>Experience</w:t>
      </w:r>
    </w:p>
    <w:p>
      <w:pPr>
        <w:jc w:val="both"/>
        <w:rPr>
          <w:rFonts w:ascii="Century Gothic" w:hAnsi="Century Gothic"/>
          <w:sz w:val="24"/>
          <w:szCs w:val="24"/>
        </w:rPr>
      </w:pPr>
      <w:r>
        <w:rPr>
          <w:rFonts w:ascii="Century Gothic" w:hAnsi="Century Gothic"/>
          <w:sz w:val="24"/>
          <w:szCs w:val="24"/>
        </w:rPr>
        <w:t xml:space="preserve">A unique nature stay which is designed to give you cozy little comforts amidst </w:t>
      </w:r>
      <w:del w:id="115" w:author="google1589565872" w:date="2020-12-27T15:32:13Z">
        <w:r>
          <w:rPr>
            <w:rFonts w:hint="default" w:ascii="Century Gothic" w:hAnsi="Century Gothic"/>
            <w:sz w:val="24"/>
            <w:szCs w:val="24"/>
            <w:lang w:val="en-US"/>
          </w:rPr>
          <w:delText xml:space="preserve">the </w:delText>
        </w:r>
      </w:del>
      <w:ins w:id="116" w:author="google1589565872" w:date="2020-12-27T15:32:13Z">
        <w:r>
          <w:rPr>
            <w:rFonts w:hint="default" w:ascii="Century Gothic" w:hAnsi="Century Gothic"/>
            <w:sz w:val="24"/>
            <w:szCs w:val="24"/>
            <w:lang w:val="en-IN"/>
          </w:rPr>
          <w:t>a</w:t>
        </w:r>
      </w:ins>
      <w:ins w:id="117" w:author="google1589565872" w:date="2020-12-27T15:32:14Z">
        <w:r>
          <w:rPr>
            <w:rFonts w:hint="default" w:ascii="Century Gothic" w:hAnsi="Century Gothic"/>
            <w:sz w:val="24"/>
            <w:szCs w:val="24"/>
            <w:lang w:val="en-IN"/>
          </w:rPr>
          <w:t xml:space="preserve"> </w:t>
        </w:r>
      </w:ins>
      <w:r>
        <w:rPr>
          <w:rFonts w:ascii="Century Gothic" w:hAnsi="Century Gothic"/>
          <w:sz w:val="24"/>
          <w:szCs w:val="24"/>
        </w:rPr>
        <w:t xml:space="preserve">serene arecanut plantation. Wake up to </w:t>
      </w:r>
      <w:ins w:id="118" w:author="google1589565872" w:date="2020-12-27T15:32:19Z">
        <w:r>
          <w:rPr>
            <w:rFonts w:hint="default" w:ascii="Century Gothic" w:hAnsi="Century Gothic"/>
            <w:sz w:val="24"/>
            <w:szCs w:val="24"/>
            <w:lang w:val="en-IN"/>
          </w:rPr>
          <w:t>t</w:t>
        </w:r>
      </w:ins>
      <w:ins w:id="119" w:author="google1589565872" w:date="2020-12-27T15:32:21Z">
        <w:r>
          <w:rPr>
            <w:rFonts w:hint="default" w:ascii="Century Gothic" w:hAnsi="Century Gothic"/>
            <w:sz w:val="24"/>
            <w:szCs w:val="24"/>
            <w:lang w:val="en-IN"/>
          </w:rPr>
          <w:t xml:space="preserve">he </w:t>
        </w:r>
      </w:ins>
      <w:r>
        <w:rPr>
          <w:rFonts w:ascii="Century Gothic" w:hAnsi="Century Gothic"/>
          <w:sz w:val="24"/>
          <w:szCs w:val="24"/>
        </w:rPr>
        <w:t>warm rays of sun passing through the enchanting canopy of palms</w:t>
      </w:r>
      <w:del w:id="120" w:author="google1589565872" w:date="2020-12-27T15:32:39Z">
        <w:r>
          <w:rPr>
            <w:rFonts w:ascii="Century Gothic" w:hAnsi="Century Gothic"/>
            <w:sz w:val="24"/>
            <w:szCs w:val="24"/>
          </w:rPr>
          <w:delText>,</w:delText>
        </w:r>
      </w:del>
      <w:r>
        <w:rPr>
          <w:rFonts w:ascii="Century Gothic" w:hAnsi="Century Gothic"/>
          <w:sz w:val="24"/>
          <w:szCs w:val="24"/>
        </w:rPr>
        <w:t xml:space="preserve"> and the soul soothing music of chirping birds. Refre</w:t>
      </w:r>
      <w:ins w:id="121" w:author="google1589565872" w:date="2020-12-27T15:32:49Z">
        <w:r>
          <w:rPr>
            <w:rFonts w:hint="default" w:ascii="Century Gothic" w:hAnsi="Century Gothic"/>
            <w:sz w:val="24"/>
            <w:szCs w:val="24"/>
            <w:lang w:val="en-IN"/>
          </w:rPr>
          <w:t>s</w:t>
        </w:r>
      </w:ins>
      <w:r>
        <w:rPr>
          <w:rFonts w:ascii="Century Gothic" w:hAnsi="Century Gothic"/>
          <w:sz w:val="24"/>
          <w:szCs w:val="24"/>
        </w:rPr>
        <w:t>h</w:t>
      </w:r>
      <w:ins w:id="122" w:author="google1589565872" w:date="2020-12-27T15:32:55Z">
        <w:r>
          <w:rPr>
            <w:rFonts w:hint="default" w:ascii="Century Gothic" w:hAnsi="Century Gothic"/>
            <w:sz w:val="24"/>
            <w:szCs w:val="24"/>
            <w:lang w:val="en-IN"/>
          </w:rPr>
          <w:t xml:space="preserve"> </w:t>
        </w:r>
      </w:ins>
      <w:ins w:id="123" w:author="google1589565872" w:date="2020-12-27T15:32:56Z">
        <w:r>
          <w:rPr>
            <w:rFonts w:hint="default" w:ascii="Century Gothic" w:hAnsi="Century Gothic"/>
            <w:sz w:val="24"/>
            <w:szCs w:val="24"/>
            <w:lang w:val="en-IN"/>
          </w:rPr>
          <w:t>-</w:t>
        </w:r>
      </w:ins>
      <w:del w:id="124" w:author="google1589565872" w:date="2020-12-27T15:32:57Z">
        <w:r>
          <w:rPr>
            <w:rFonts w:ascii="Century Gothic" w:hAnsi="Century Gothic"/>
            <w:sz w:val="24"/>
            <w:szCs w:val="24"/>
          </w:rPr>
          <w:delText xml:space="preserve">. </w:delText>
        </w:r>
      </w:del>
      <w:ins w:id="125" w:author="google1589565872" w:date="2020-12-27T15:32:58Z">
        <w:r>
          <w:rPr>
            <w:rFonts w:hint="default" w:ascii="Century Gothic" w:hAnsi="Century Gothic"/>
            <w:sz w:val="24"/>
            <w:szCs w:val="24"/>
            <w:lang w:val="en-IN"/>
          </w:rPr>
          <w:t xml:space="preserve"> </w:t>
        </w:r>
      </w:ins>
      <w:r>
        <w:rPr>
          <w:rFonts w:ascii="Century Gothic" w:hAnsi="Century Gothic"/>
          <w:sz w:val="24"/>
          <w:szCs w:val="24"/>
        </w:rPr>
        <w:t>Rejuvenate</w:t>
      </w:r>
      <w:ins w:id="126" w:author="google1589565872" w:date="2020-12-27T15:33:00Z">
        <w:r>
          <w:rPr>
            <w:rFonts w:hint="default" w:ascii="Century Gothic" w:hAnsi="Century Gothic"/>
            <w:sz w:val="24"/>
            <w:szCs w:val="24"/>
            <w:lang w:val="en-IN"/>
          </w:rPr>
          <w:t xml:space="preserve"> </w:t>
        </w:r>
      </w:ins>
      <w:ins w:id="127" w:author="google1589565872" w:date="2020-12-27T15:33:01Z">
        <w:r>
          <w:rPr>
            <w:rFonts w:hint="default" w:ascii="Century Gothic" w:hAnsi="Century Gothic"/>
            <w:sz w:val="24"/>
            <w:szCs w:val="24"/>
            <w:lang w:val="en-IN"/>
          </w:rPr>
          <w:t>-</w:t>
        </w:r>
      </w:ins>
      <w:del w:id="128" w:author="google1589565872" w:date="2020-12-27T15:33:02Z">
        <w:r>
          <w:rPr>
            <w:rFonts w:ascii="Century Gothic" w:hAnsi="Century Gothic"/>
            <w:sz w:val="24"/>
            <w:szCs w:val="24"/>
          </w:rPr>
          <w:delText>.</w:delText>
        </w:r>
      </w:del>
      <w:r>
        <w:rPr>
          <w:rFonts w:ascii="Century Gothic" w:hAnsi="Century Gothic"/>
          <w:sz w:val="24"/>
          <w:szCs w:val="24"/>
        </w:rPr>
        <w:t xml:space="preserve"> Reconnect. </w:t>
      </w:r>
    </w:p>
    <w:p>
      <w:pPr>
        <w:jc w:val="both"/>
        <w:rPr>
          <w:rFonts w:ascii="Century Gothic" w:hAnsi="Century Gothic"/>
          <w:i/>
          <w:iCs/>
          <w:sz w:val="24"/>
          <w:szCs w:val="24"/>
          <w:u w:val="single"/>
        </w:rPr>
      </w:pPr>
      <w:r>
        <w:rPr>
          <w:rFonts w:ascii="Century Gothic" w:hAnsi="Century Gothic"/>
          <w:i/>
          <w:iCs/>
          <w:sz w:val="24"/>
          <w:szCs w:val="24"/>
          <w:u w:val="single"/>
        </w:rPr>
        <w:t>What we provide:</w:t>
      </w:r>
    </w:p>
    <w:p>
      <w:pPr>
        <w:spacing w:after="0"/>
        <w:jc w:val="both"/>
        <w:rPr>
          <w:rFonts w:ascii="Century Gothic" w:hAnsi="Century Gothic"/>
          <w:sz w:val="24"/>
          <w:szCs w:val="24"/>
        </w:rPr>
      </w:pPr>
      <w:r>
        <w:rPr>
          <w:rFonts w:ascii="Century Gothic" w:hAnsi="Century Gothic"/>
          <w:sz w:val="24"/>
          <w:szCs w:val="24"/>
        </w:rPr>
        <w:t xml:space="preserve">A cabin in the woods which can accommodate 2 people. </w:t>
      </w:r>
    </w:p>
    <w:p>
      <w:pPr>
        <w:spacing w:after="0"/>
        <w:jc w:val="both"/>
        <w:rPr>
          <w:rFonts w:ascii="Century Gothic" w:hAnsi="Century Gothic"/>
          <w:sz w:val="24"/>
          <w:szCs w:val="24"/>
        </w:rPr>
      </w:pPr>
      <w:r>
        <w:rPr>
          <w:rFonts w:ascii="Century Gothic" w:hAnsi="Century Gothic"/>
          <w:sz w:val="24"/>
          <w:szCs w:val="24"/>
        </w:rPr>
        <w:t>Basic amenities- Attached toiled, bathroom</w:t>
      </w:r>
    </w:p>
    <w:p>
      <w:pPr>
        <w:spacing w:after="0"/>
        <w:jc w:val="both"/>
        <w:rPr>
          <w:rFonts w:ascii="Century Gothic" w:hAnsi="Century Gothic"/>
          <w:sz w:val="24"/>
          <w:szCs w:val="24"/>
        </w:rPr>
      </w:pPr>
      <w:r>
        <w:rPr>
          <w:rFonts w:ascii="Century Gothic" w:hAnsi="Century Gothic"/>
          <w:sz w:val="24"/>
          <w:szCs w:val="24"/>
        </w:rPr>
        <w:t>Toiletries on demand</w:t>
      </w:r>
    </w:p>
    <w:p>
      <w:pPr>
        <w:spacing w:after="0"/>
        <w:jc w:val="both"/>
        <w:rPr>
          <w:ins w:id="129" w:author="google1589565872" w:date="2020-12-27T15:33:30Z"/>
          <w:rFonts w:ascii="Century Gothic" w:hAnsi="Century Gothic"/>
          <w:sz w:val="24"/>
          <w:szCs w:val="24"/>
        </w:rPr>
      </w:pPr>
      <w:ins w:id="130" w:author="google1589565872" w:date="2020-12-27T15:33:30Z">
        <w:r>
          <w:rPr>
            <w:rFonts w:ascii="Century Gothic" w:hAnsi="Century Gothic"/>
            <w:sz w:val="24"/>
            <w:szCs w:val="24"/>
          </w:rPr>
          <w:t>Meals</w:t>
        </w:r>
      </w:ins>
      <w:ins w:id="131" w:author="google1589565872" w:date="2020-12-27T15:33:30Z">
        <w:r>
          <w:rPr>
            <w:rFonts w:hint="default" w:ascii="Century Gothic" w:hAnsi="Century Gothic"/>
            <w:sz w:val="24"/>
            <w:szCs w:val="24"/>
            <w:lang w:val="en-IN"/>
          </w:rPr>
          <w:t xml:space="preserve"> (on separate payment)</w:t>
        </w:r>
      </w:ins>
      <w:ins w:id="132" w:author="google1589565872" w:date="2020-12-27T15:33:30Z">
        <w:r>
          <w:rPr>
            <w:rFonts w:ascii="Century Gothic" w:hAnsi="Century Gothic"/>
            <w:sz w:val="24"/>
            <w:szCs w:val="24"/>
          </w:rPr>
          <w:t xml:space="preserve">. </w:t>
        </w:r>
      </w:ins>
    </w:p>
    <w:p>
      <w:pPr>
        <w:spacing w:after="0"/>
        <w:jc w:val="both"/>
        <w:rPr>
          <w:del w:id="133" w:author="google1589565872" w:date="2020-12-27T15:33:30Z"/>
          <w:rFonts w:ascii="Century Gothic" w:hAnsi="Century Gothic"/>
          <w:sz w:val="24"/>
          <w:szCs w:val="24"/>
        </w:rPr>
      </w:pPr>
      <w:del w:id="134" w:author="google1589565872" w:date="2020-12-27T15:33:30Z">
        <w:r>
          <w:rPr>
            <w:rFonts w:ascii="Century Gothic" w:hAnsi="Century Gothic"/>
            <w:sz w:val="24"/>
            <w:szCs w:val="24"/>
          </w:rPr>
          <w:delText>Paid Meals</w:delText>
        </w:r>
      </w:del>
    </w:p>
    <w:p>
      <w:pPr>
        <w:jc w:val="both"/>
        <w:rPr>
          <w:ins w:id="135" w:author="google1589565872" w:date="2020-12-27T15:33:33Z"/>
          <w:rFonts w:ascii="Century Gothic" w:hAnsi="Century Gothic"/>
          <w:i/>
          <w:iCs/>
          <w:sz w:val="24"/>
          <w:szCs w:val="24"/>
          <w:u w:val="single"/>
        </w:rPr>
      </w:pPr>
    </w:p>
    <w:p>
      <w:pPr>
        <w:jc w:val="both"/>
        <w:rPr>
          <w:rFonts w:ascii="Century Gothic" w:hAnsi="Century Gothic"/>
          <w:i/>
          <w:iCs/>
          <w:sz w:val="24"/>
          <w:szCs w:val="24"/>
          <w:u w:val="single"/>
        </w:rPr>
      </w:pPr>
      <w:r>
        <w:rPr>
          <w:rFonts w:ascii="Century Gothic" w:hAnsi="Century Gothic"/>
          <w:i/>
          <w:iCs/>
          <w:sz w:val="24"/>
          <w:szCs w:val="24"/>
          <w:u w:val="single"/>
        </w:rPr>
        <w:t>Price</w:t>
      </w:r>
    </w:p>
    <w:p>
      <w:pPr>
        <w:jc w:val="both"/>
        <w:rPr>
          <w:rFonts w:ascii="Century Gothic" w:hAnsi="Century Gothic"/>
          <w:sz w:val="24"/>
          <w:szCs w:val="24"/>
        </w:rPr>
      </w:pPr>
      <w:r>
        <w:rPr>
          <w:rFonts w:ascii="Century Gothic" w:hAnsi="Century Gothic"/>
          <w:sz w:val="24"/>
          <w:szCs w:val="24"/>
        </w:rPr>
        <w:t>Per person (Adult)-</w:t>
      </w:r>
    </w:p>
    <w:p>
      <w:pPr>
        <w:jc w:val="both"/>
        <w:rPr>
          <w:rFonts w:ascii="Century Gothic" w:hAnsi="Century Gothic"/>
          <w:sz w:val="24"/>
          <w:szCs w:val="24"/>
        </w:rPr>
      </w:pPr>
      <w:r>
        <w:rPr>
          <w:rFonts w:ascii="Century Gothic" w:hAnsi="Century Gothic"/>
          <w:sz w:val="24"/>
          <w:szCs w:val="24"/>
        </w:rPr>
        <w:t>Per Person (Children)-</w:t>
      </w:r>
    </w:p>
    <w:p>
      <w:pPr>
        <w:jc w:val="both"/>
        <w:rPr>
          <w:rFonts w:ascii="Century Gothic" w:hAnsi="Century Gothic"/>
          <w:sz w:val="24"/>
          <w:szCs w:val="24"/>
        </w:rPr>
      </w:pPr>
    </w:p>
    <w:p>
      <w:pPr>
        <w:jc w:val="both"/>
        <w:rPr>
          <w:rFonts w:ascii="Century Gothic" w:hAnsi="Century Gothic"/>
          <w:sz w:val="24"/>
          <w:szCs w:val="24"/>
        </w:rPr>
      </w:pPr>
      <w:r>
        <w:rPr>
          <w:rFonts w:ascii="Century Gothic" w:hAnsi="Century Gothic"/>
          <w:sz w:val="24"/>
          <w:szCs w:val="24"/>
        </w:rPr>
        <w:t>Stay location 2</w:t>
      </w:r>
    </w:p>
    <w:p>
      <w:pPr>
        <w:jc w:val="both"/>
        <w:rPr>
          <w:rFonts w:ascii="Century Gothic" w:hAnsi="Century Gothic"/>
          <w:i/>
          <w:iCs/>
          <w:sz w:val="24"/>
          <w:szCs w:val="24"/>
          <w:u w:val="single"/>
        </w:rPr>
      </w:pPr>
      <w:r>
        <w:rPr>
          <w:rFonts w:ascii="Century Gothic" w:hAnsi="Century Gothic"/>
          <w:i/>
          <w:iCs/>
          <w:sz w:val="24"/>
          <w:szCs w:val="24"/>
          <w:u w:val="single"/>
        </w:rPr>
        <w:t>Experience</w:t>
      </w:r>
    </w:p>
    <w:p>
      <w:pPr>
        <w:spacing w:line="276" w:lineRule="auto"/>
        <w:jc w:val="both"/>
        <w:rPr>
          <w:rFonts w:ascii="Century Gothic" w:hAnsi="Century Gothic"/>
          <w:sz w:val="24"/>
          <w:szCs w:val="24"/>
        </w:rPr>
      </w:pPr>
      <w:r>
        <w:rPr>
          <w:rFonts w:ascii="Century Gothic" w:hAnsi="Century Gothic"/>
          <w:sz w:val="24"/>
          <w:szCs w:val="24"/>
        </w:rPr>
        <w:t xml:space="preserve">Feel like getting out, away and yet not totally disconnected? Miss the </w:t>
      </w:r>
      <w:ins w:id="136" w:author="google1589565872" w:date="2020-12-27T15:41:05Z">
        <w:r>
          <w:rPr>
            <w:rFonts w:hint="default" w:ascii="Century Gothic" w:hAnsi="Century Gothic"/>
            <w:sz w:val="24"/>
            <w:szCs w:val="24"/>
            <w:lang w:val="en-IN"/>
          </w:rPr>
          <w:t>g</w:t>
        </w:r>
      </w:ins>
      <w:ins w:id="137" w:author="google1589565872" w:date="2020-12-27T15:53:06Z">
        <w:r>
          <w:rPr>
            <w:rFonts w:hint="default" w:ascii="Century Gothic" w:hAnsi="Century Gothic"/>
            <w:sz w:val="24"/>
            <w:szCs w:val="24"/>
            <w:lang w:val="en-IN"/>
          </w:rPr>
          <w:t>o</w:t>
        </w:r>
      </w:ins>
      <w:ins w:id="138" w:author="google1589565872" w:date="2020-12-27T15:41:05Z">
        <w:r>
          <w:rPr>
            <w:rFonts w:hint="default" w:ascii="Century Gothic" w:hAnsi="Century Gothic"/>
            <w:sz w:val="24"/>
            <w:szCs w:val="24"/>
            <w:lang w:val="en-IN"/>
          </w:rPr>
          <w:t>o</w:t>
        </w:r>
      </w:ins>
      <w:ins w:id="139" w:author="google1589565872" w:date="2020-12-27T15:41:06Z">
        <w:r>
          <w:rPr>
            <w:rFonts w:hint="default" w:ascii="Century Gothic" w:hAnsi="Century Gothic"/>
            <w:sz w:val="24"/>
            <w:szCs w:val="24"/>
            <w:lang w:val="en-IN"/>
          </w:rPr>
          <w:t>d ol</w:t>
        </w:r>
      </w:ins>
      <w:ins w:id="140" w:author="google1589565872" w:date="2020-12-27T15:41:07Z">
        <w:r>
          <w:rPr>
            <w:rFonts w:hint="default" w:ascii="Century Gothic" w:hAnsi="Century Gothic"/>
            <w:sz w:val="24"/>
            <w:szCs w:val="24"/>
            <w:lang w:val="en-IN"/>
          </w:rPr>
          <w:t>d d</w:t>
        </w:r>
      </w:ins>
      <w:ins w:id="141" w:author="google1589565872" w:date="2020-12-27T15:41:08Z">
        <w:r>
          <w:rPr>
            <w:rFonts w:hint="default" w:ascii="Century Gothic" w:hAnsi="Century Gothic"/>
            <w:sz w:val="24"/>
            <w:szCs w:val="24"/>
            <w:lang w:val="en-IN"/>
          </w:rPr>
          <w:t xml:space="preserve">ays </w:t>
        </w:r>
      </w:ins>
      <w:del w:id="142" w:author="google1589565872" w:date="2020-12-27T15:41:09Z">
        <w:r>
          <w:rPr>
            <w:rFonts w:ascii="Century Gothic" w:hAnsi="Century Gothic"/>
            <w:sz w:val="24"/>
            <w:szCs w:val="24"/>
          </w:rPr>
          <w:delText>l</w:delText>
        </w:r>
      </w:del>
      <w:del w:id="143" w:author="google1589565872" w:date="2020-12-27T15:41:10Z">
        <w:r>
          <w:rPr>
            <w:rFonts w:ascii="Century Gothic" w:hAnsi="Century Gothic"/>
            <w:sz w:val="24"/>
            <w:szCs w:val="24"/>
          </w:rPr>
          <w:delText xml:space="preserve">ife </w:delText>
        </w:r>
      </w:del>
      <w:r>
        <w:rPr>
          <w:rFonts w:ascii="Century Gothic" w:hAnsi="Century Gothic"/>
          <w:sz w:val="24"/>
          <w:szCs w:val="24"/>
        </w:rPr>
        <w:t xml:space="preserve">in your </w:t>
      </w:r>
      <w:del w:id="144" w:author="google1589565872" w:date="2020-12-27T15:41:14Z">
        <w:r>
          <w:rPr>
            <w:rFonts w:ascii="Century Gothic" w:hAnsi="Century Gothic"/>
            <w:sz w:val="24"/>
            <w:szCs w:val="24"/>
          </w:rPr>
          <w:delText>o</w:delText>
        </w:r>
      </w:del>
      <w:del w:id="145" w:author="google1589565872" w:date="2020-12-27T15:41:15Z">
        <w:r>
          <w:rPr>
            <w:rFonts w:ascii="Century Gothic" w:hAnsi="Century Gothic"/>
            <w:sz w:val="24"/>
            <w:szCs w:val="24"/>
          </w:rPr>
          <w:delText xml:space="preserve">ld </w:delText>
        </w:r>
      </w:del>
      <w:r>
        <w:rPr>
          <w:rFonts w:ascii="Century Gothic" w:hAnsi="Century Gothic"/>
          <w:sz w:val="24"/>
          <w:szCs w:val="24"/>
        </w:rPr>
        <w:t>village</w:t>
      </w:r>
      <w:del w:id="146" w:author="google1589565872" w:date="2020-12-27T15:34:14Z">
        <w:r>
          <w:rPr>
            <w:rFonts w:ascii="Century Gothic" w:hAnsi="Century Gothic"/>
            <w:sz w:val="24"/>
            <w:szCs w:val="24"/>
          </w:rPr>
          <w:delText>,</w:delText>
        </w:r>
      </w:del>
      <w:r>
        <w:rPr>
          <w:rFonts w:ascii="Century Gothic" w:hAnsi="Century Gothic"/>
          <w:sz w:val="24"/>
          <w:szCs w:val="24"/>
        </w:rPr>
        <w:t xml:space="preserve"> but too </w:t>
      </w:r>
      <w:del w:id="147" w:author="google1589565872" w:date="2020-12-27T15:53:22Z">
        <w:r>
          <w:rPr>
            <w:rFonts w:hint="default" w:ascii="Century Gothic" w:hAnsi="Century Gothic"/>
            <w:sz w:val="24"/>
            <w:szCs w:val="24"/>
            <w:lang w:val="en-US"/>
          </w:rPr>
          <w:delText>tied</w:delText>
        </w:r>
      </w:del>
      <w:ins w:id="148" w:author="google1589565872" w:date="2020-12-27T15:53:22Z">
        <w:r>
          <w:rPr>
            <w:rFonts w:hint="default" w:ascii="Century Gothic" w:hAnsi="Century Gothic"/>
            <w:sz w:val="24"/>
            <w:szCs w:val="24"/>
            <w:lang w:val="en-IN"/>
          </w:rPr>
          <w:t>wo</w:t>
        </w:r>
      </w:ins>
      <w:ins w:id="149" w:author="google1589565872" w:date="2020-12-27T15:53:24Z">
        <w:r>
          <w:rPr>
            <w:rFonts w:hint="default" w:ascii="Century Gothic" w:hAnsi="Century Gothic"/>
            <w:sz w:val="24"/>
            <w:szCs w:val="24"/>
            <w:lang w:val="en-IN"/>
          </w:rPr>
          <w:t>rried</w:t>
        </w:r>
      </w:ins>
      <w:ins w:id="150" w:author="google1589565872" w:date="2020-12-27T15:53:25Z">
        <w:r>
          <w:rPr>
            <w:rFonts w:hint="default" w:ascii="Century Gothic" w:hAnsi="Century Gothic"/>
            <w:sz w:val="24"/>
            <w:szCs w:val="24"/>
            <w:lang w:val="en-IN"/>
          </w:rPr>
          <w:t xml:space="preserve"> a</w:t>
        </w:r>
      </w:ins>
      <w:ins w:id="151" w:author="google1589565872" w:date="2020-12-27T15:53:26Z">
        <w:r>
          <w:rPr>
            <w:rFonts w:hint="default" w:ascii="Century Gothic" w:hAnsi="Century Gothic"/>
            <w:sz w:val="24"/>
            <w:szCs w:val="24"/>
            <w:lang w:val="en-IN"/>
          </w:rPr>
          <w:t>bou</w:t>
        </w:r>
      </w:ins>
      <w:ins w:id="152" w:author="google1589565872" w:date="2020-12-27T15:53:27Z">
        <w:r>
          <w:rPr>
            <w:rFonts w:hint="default" w:ascii="Century Gothic" w:hAnsi="Century Gothic"/>
            <w:sz w:val="24"/>
            <w:szCs w:val="24"/>
            <w:lang w:val="en-IN"/>
          </w:rPr>
          <w:t xml:space="preserve">t </w:t>
        </w:r>
      </w:ins>
      <w:del w:id="153" w:author="google1589565872" w:date="2020-12-27T15:53:27Z">
        <w:r>
          <w:rPr>
            <w:rFonts w:ascii="Century Gothic" w:hAnsi="Century Gothic"/>
            <w:sz w:val="24"/>
            <w:szCs w:val="24"/>
          </w:rPr>
          <w:delText xml:space="preserve"> </w:delText>
        </w:r>
      </w:del>
      <w:del w:id="154" w:author="google1589565872" w:date="2020-12-27T15:53:28Z">
        <w:r>
          <w:rPr>
            <w:rFonts w:ascii="Century Gothic" w:hAnsi="Century Gothic"/>
            <w:sz w:val="24"/>
            <w:szCs w:val="24"/>
          </w:rPr>
          <w:delText>up to</w:delText>
        </w:r>
      </w:del>
      <w:del w:id="155" w:author="google1589565872" w:date="2020-12-27T15:53:29Z">
        <w:r>
          <w:rPr>
            <w:rFonts w:ascii="Century Gothic" w:hAnsi="Century Gothic"/>
            <w:sz w:val="24"/>
            <w:szCs w:val="24"/>
          </w:rPr>
          <w:delText xml:space="preserve"> </w:delText>
        </w:r>
      </w:del>
      <w:r>
        <w:rPr>
          <w:rFonts w:ascii="Century Gothic" w:hAnsi="Century Gothic"/>
          <w:sz w:val="24"/>
          <w:szCs w:val="24"/>
        </w:rPr>
        <w:t>los</w:t>
      </w:r>
      <w:ins w:id="156" w:author="google1589565872" w:date="2020-12-27T15:53:31Z">
        <w:r>
          <w:rPr>
            <w:rFonts w:hint="default" w:ascii="Century Gothic" w:hAnsi="Century Gothic"/>
            <w:sz w:val="24"/>
            <w:szCs w:val="24"/>
            <w:lang w:val="en-IN"/>
          </w:rPr>
          <w:t>ing</w:t>
        </w:r>
      </w:ins>
      <w:del w:id="157" w:author="google1589565872" w:date="2020-12-27T15:53:32Z">
        <w:r>
          <w:rPr>
            <w:rFonts w:ascii="Century Gothic" w:hAnsi="Century Gothic"/>
            <w:sz w:val="24"/>
            <w:szCs w:val="24"/>
          </w:rPr>
          <w:delText>e</w:delText>
        </w:r>
      </w:del>
      <w:r>
        <w:rPr>
          <w:rFonts w:ascii="Century Gothic" w:hAnsi="Century Gothic"/>
          <w:sz w:val="24"/>
          <w:szCs w:val="24"/>
        </w:rPr>
        <w:t xml:space="preserve"> network connectivity? We have just the right solution for you. This tiny space can accommodate 2 people</w:t>
      </w:r>
      <w:ins w:id="158" w:author="google1589565872" w:date="2020-12-27T15:41:29Z">
        <w:r>
          <w:rPr>
            <w:rFonts w:hint="default" w:ascii="Century Gothic" w:hAnsi="Century Gothic"/>
            <w:sz w:val="24"/>
            <w:szCs w:val="24"/>
            <w:lang w:val="en-IN"/>
          </w:rPr>
          <w:t xml:space="preserve"> and </w:t>
        </w:r>
      </w:ins>
      <w:ins w:id="159" w:author="google1589565872" w:date="2020-12-27T15:41:33Z">
        <w:r>
          <w:rPr>
            <w:rFonts w:hint="default" w:ascii="Century Gothic" w:hAnsi="Century Gothic"/>
            <w:sz w:val="24"/>
            <w:szCs w:val="24"/>
            <w:lang w:val="en-IN"/>
          </w:rPr>
          <w:t>offer</w:t>
        </w:r>
      </w:ins>
      <w:ins w:id="160" w:author="google1589565872" w:date="2020-12-27T15:41:34Z">
        <w:r>
          <w:rPr>
            <w:rFonts w:hint="default" w:ascii="Century Gothic" w:hAnsi="Century Gothic"/>
            <w:sz w:val="24"/>
            <w:szCs w:val="24"/>
            <w:lang w:val="en-IN"/>
          </w:rPr>
          <w:t>s</w:t>
        </w:r>
      </w:ins>
      <w:ins w:id="161" w:author="google1589565872" w:date="2020-12-27T15:41:37Z">
        <w:r>
          <w:rPr>
            <w:rFonts w:hint="default" w:ascii="Century Gothic" w:hAnsi="Century Gothic"/>
            <w:sz w:val="24"/>
            <w:szCs w:val="24"/>
            <w:lang w:val="en-IN"/>
          </w:rPr>
          <w:t xml:space="preserve"> </w:t>
        </w:r>
      </w:ins>
      <w:ins w:id="162" w:author="google1589565872" w:date="2020-12-27T15:41:39Z">
        <w:r>
          <w:rPr>
            <w:rFonts w:hint="default" w:ascii="Century Gothic" w:hAnsi="Century Gothic"/>
            <w:sz w:val="24"/>
            <w:szCs w:val="24"/>
            <w:lang w:val="en-IN"/>
          </w:rPr>
          <w:t>m</w:t>
        </w:r>
      </w:ins>
      <w:ins w:id="163" w:author="google1589565872" w:date="2020-12-27T15:41:40Z">
        <w:r>
          <w:rPr>
            <w:rFonts w:hint="default" w:ascii="Century Gothic" w:hAnsi="Century Gothic"/>
            <w:sz w:val="24"/>
            <w:szCs w:val="24"/>
            <w:lang w:val="en-IN"/>
          </w:rPr>
          <w:t>obile</w:t>
        </w:r>
      </w:ins>
      <w:ins w:id="164" w:author="google1589565872" w:date="2020-12-27T15:41:41Z">
        <w:r>
          <w:rPr>
            <w:rFonts w:hint="default" w:ascii="Century Gothic" w:hAnsi="Century Gothic"/>
            <w:sz w:val="24"/>
            <w:szCs w:val="24"/>
            <w:lang w:val="en-IN"/>
          </w:rPr>
          <w:t xml:space="preserve"> co</w:t>
        </w:r>
      </w:ins>
      <w:ins w:id="165" w:author="google1589565872" w:date="2020-12-27T15:41:42Z">
        <w:r>
          <w:rPr>
            <w:rFonts w:hint="default" w:ascii="Century Gothic" w:hAnsi="Century Gothic"/>
            <w:sz w:val="24"/>
            <w:szCs w:val="24"/>
            <w:lang w:val="en-IN"/>
          </w:rPr>
          <w:t>nnecti</w:t>
        </w:r>
      </w:ins>
      <w:ins w:id="166" w:author="google1589565872" w:date="2020-12-27T15:41:43Z">
        <w:r>
          <w:rPr>
            <w:rFonts w:hint="default" w:ascii="Century Gothic" w:hAnsi="Century Gothic"/>
            <w:sz w:val="24"/>
            <w:szCs w:val="24"/>
            <w:lang w:val="en-IN"/>
          </w:rPr>
          <w:t>vity</w:t>
        </w:r>
      </w:ins>
      <w:ins w:id="167" w:author="google1589565872" w:date="2020-12-27T15:41:44Z">
        <w:r>
          <w:rPr>
            <w:rFonts w:hint="default" w:ascii="Century Gothic" w:hAnsi="Century Gothic"/>
            <w:sz w:val="24"/>
            <w:szCs w:val="24"/>
            <w:lang w:val="en-IN"/>
          </w:rPr>
          <w:t xml:space="preserve"> and</w:t>
        </w:r>
      </w:ins>
      <w:ins w:id="168" w:author="google1589565872" w:date="2020-12-27T15:41:45Z">
        <w:r>
          <w:rPr>
            <w:rFonts w:hint="default" w:ascii="Century Gothic" w:hAnsi="Century Gothic"/>
            <w:sz w:val="24"/>
            <w:szCs w:val="24"/>
            <w:lang w:val="en-IN"/>
          </w:rPr>
          <w:t xml:space="preserve"> wi</w:t>
        </w:r>
      </w:ins>
      <w:ins w:id="169" w:author="google1589565872" w:date="2020-12-27T15:41:46Z">
        <w:r>
          <w:rPr>
            <w:rFonts w:hint="default" w:ascii="Century Gothic" w:hAnsi="Century Gothic"/>
            <w:sz w:val="24"/>
            <w:szCs w:val="24"/>
            <w:lang w:val="en-IN"/>
          </w:rPr>
          <w:t>fi</w:t>
        </w:r>
      </w:ins>
      <w:ins w:id="170" w:author="google1589565872" w:date="2020-12-27T15:42:11Z">
        <w:r>
          <w:rPr>
            <w:rFonts w:hint="default" w:ascii="Century Gothic" w:hAnsi="Century Gothic"/>
            <w:sz w:val="24"/>
            <w:szCs w:val="24"/>
            <w:lang w:val="en-IN"/>
          </w:rPr>
          <w:t xml:space="preserve"> </w:t>
        </w:r>
      </w:ins>
      <w:ins w:id="171" w:author="google1589565872" w:date="2020-12-27T15:42:12Z">
        <w:r>
          <w:rPr>
            <w:rFonts w:hint="default" w:ascii="Century Gothic" w:hAnsi="Century Gothic"/>
            <w:sz w:val="24"/>
            <w:szCs w:val="24"/>
            <w:lang w:val="en-IN"/>
          </w:rPr>
          <w:t>inte</w:t>
        </w:r>
      </w:ins>
      <w:ins w:id="172" w:author="google1589565872" w:date="2020-12-27T15:42:13Z">
        <w:r>
          <w:rPr>
            <w:rFonts w:hint="default" w:ascii="Century Gothic" w:hAnsi="Century Gothic"/>
            <w:sz w:val="24"/>
            <w:szCs w:val="24"/>
            <w:lang w:val="en-IN"/>
          </w:rPr>
          <w:t>rnet</w:t>
        </w:r>
      </w:ins>
      <w:r>
        <w:rPr>
          <w:rFonts w:ascii="Century Gothic" w:hAnsi="Century Gothic"/>
          <w:sz w:val="24"/>
          <w:szCs w:val="24"/>
        </w:rPr>
        <w:t xml:space="preserve">. Plan </w:t>
      </w:r>
      <w:ins w:id="173" w:author="google1589565872" w:date="2020-12-27T15:53:48Z">
        <w:r>
          <w:rPr>
            <w:rFonts w:hint="default" w:ascii="Century Gothic" w:hAnsi="Century Gothic"/>
            <w:sz w:val="24"/>
            <w:szCs w:val="24"/>
            <w:lang w:val="en-IN"/>
          </w:rPr>
          <w:t xml:space="preserve">a </w:t>
        </w:r>
      </w:ins>
      <w:del w:id="174" w:author="google1589565872" w:date="2020-12-27T15:53:49Z">
        <w:r>
          <w:rPr>
            <w:rFonts w:ascii="Century Gothic" w:hAnsi="Century Gothic"/>
            <w:sz w:val="24"/>
            <w:szCs w:val="24"/>
          </w:rPr>
          <w:delText>you</w:delText>
        </w:r>
      </w:del>
      <w:del w:id="175" w:author="google1589565872" w:date="2020-12-27T15:53:50Z">
        <w:r>
          <w:rPr>
            <w:rFonts w:ascii="Century Gothic" w:hAnsi="Century Gothic"/>
            <w:sz w:val="24"/>
            <w:szCs w:val="24"/>
          </w:rPr>
          <w:delText xml:space="preserve">r </w:delText>
        </w:r>
      </w:del>
      <w:r>
        <w:rPr>
          <w:rFonts w:ascii="Century Gothic" w:hAnsi="Century Gothic"/>
          <w:sz w:val="24"/>
          <w:szCs w:val="24"/>
        </w:rPr>
        <w:t xml:space="preserve">perfect weekend getaway here and take back a little piece of nature </w:t>
      </w:r>
      <w:del w:id="176" w:author="google1589565872" w:date="2020-12-27T15:34:46Z">
        <w:r>
          <w:rPr>
            <w:rFonts w:hint="default" w:ascii="Century Gothic" w:hAnsi="Century Gothic"/>
            <w:sz w:val="24"/>
            <w:szCs w:val="24"/>
            <w:lang w:val="en-US"/>
          </w:rPr>
          <w:delText>in</w:delText>
        </w:r>
      </w:del>
      <w:ins w:id="177" w:author="google1589565872" w:date="2020-12-27T15:34:46Z">
        <w:r>
          <w:rPr>
            <w:rFonts w:hint="default" w:ascii="Century Gothic" w:hAnsi="Century Gothic"/>
            <w:sz w:val="24"/>
            <w:szCs w:val="24"/>
            <w:lang w:val="en-IN"/>
          </w:rPr>
          <w:t>w</w:t>
        </w:r>
      </w:ins>
      <w:ins w:id="178" w:author="google1589565872" w:date="2020-12-27T15:34:47Z">
        <w:r>
          <w:rPr>
            <w:rFonts w:hint="default" w:ascii="Century Gothic" w:hAnsi="Century Gothic"/>
            <w:sz w:val="24"/>
            <w:szCs w:val="24"/>
            <w:lang w:val="en-IN"/>
          </w:rPr>
          <w:t>ith</w:t>
        </w:r>
      </w:ins>
      <w:r>
        <w:rPr>
          <w:rFonts w:ascii="Century Gothic" w:hAnsi="Century Gothic"/>
          <w:sz w:val="24"/>
          <w:szCs w:val="24"/>
        </w:rPr>
        <w:t xml:space="preserve"> you. </w:t>
      </w:r>
    </w:p>
    <w:p>
      <w:pPr>
        <w:jc w:val="both"/>
        <w:rPr>
          <w:rFonts w:ascii="Century Gothic" w:hAnsi="Century Gothic"/>
          <w:i/>
          <w:iCs/>
          <w:sz w:val="24"/>
          <w:szCs w:val="24"/>
          <w:u w:val="single"/>
        </w:rPr>
      </w:pPr>
      <w:r>
        <w:rPr>
          <w:rFonts w:ascii="Century Gothic" w:hAnsi="Century Gothic"/>
          <w:i/>
          <w:iCs/>
          <w:sz w:val="24"/>
          <w:szCs w:val="24"/>
          <w:u w:val="single"/>
        </w:rPr>
        <w:t>What we provide:</w:t>
      </w:r>
    </w:p>
    <w:p>
      <w:pPr>
        <w:spacing w:after="0" w:line="276" w:lineRule="auto"/>
        <w:jc w:val="both"/>
        <w:rPr>
          <w:rFonts w:ascii="Century Gothic" w:hAnsi="Century Gothic"/>
          <w:sz w:val="24"/>
          <w:szCs w:val="24"/>
        </w:rPr>
      </w:pPr>
      <w:r>
        <w:rPr>
          <w:rFonts w:ascii="Century Gothic" w:hAnsi="Century Gothic"/>
          <w:sz w:val="24"/>
          <w:szCs w:val="24"/>
        </w:rPr>
        <w:t>Bedding for 2</w:t>
      </w:r>
    </w:p>
    <w:p>
      <w:pPr>
        <w:spacing w:after="0" w:line="276" w:lineRule="auto"/>
        <w:jc w:val="both"/>
        <w:rPr>
          <w:rFonts w:ascii="Century Gothic" w:hAnsi="Century Gothic"/>
          <w:sz w:val="24"/>
          <w:szCs w:val="24"/>
        </w:rPr>
      </w:pPr>
      <w:r>
        <w:rPr>
          <w:rFonts w:ascii="Century Gothic" w:hAnsi="Century Gothic"/>
          <w:sz w:val="24"/>
          <w:szCs w:val="24"/>
        </w:rPr>
        <w:t>Basic amenities- Attached toiled, bathroom</w:t>
      </w:r>
    </w:p>
    <w:p>
      <w:pPr>
        <w:spacing w:after="0" w:line="276" w:lineRule="auto"/>
        <w:jc w:val="both"/>
        <w:rPr>
          <w:rFonts w:ascii="Century Gothic" w:hAnsi="Century Gothic"/>
          <w:sz w:val="24"/>
          <w:szCs w:val="24"/>
        </w:rPr>
      </w:pPr>
      <w:r>
        <w:rPr>
          <w:rFonts w:ascii="Century Gothic" w:hAnsi="Century Gothic"/>
          <w:sz w:val="24"/>
          <w:szCs w:val="24"/>
        </w:rPr>
        <w:t>Toiletries on demand</w:t>
      </w:r>
    </w:p>
    <w:p>
      <w:pPr>
        <w:spacing w:after="0"/>
        <w:jc w:val="both"/>
        <w:rPr>
          <w:ins w:id="179" w:author="google1589565872" w:date="2020-12-27T15:35:12Z"/>
          <w:rFonts w:ascii="Century Gothic" w:hAnsi="Century Gothic"/>
          <w:sz w:val="24"/>
          <w:szCs w:val="24"/>
        </w:rPr>
      </w:pPr>
      <w:ins w:id="180" w:author="google1589565872" w:date="2020-12-27T15:35:12Z">
        <w:r>
          <w:rPr>
            <w:rFonts w:ascii="Century Gothic" w:hAnsi="Century Gothic"/>
            <w:sz w:val="24"/>
            <w:szCs w:val="24"/>
          </w:rPr>
          <w:t>Meals</w:t>
        </w:r>
      </w:ins>
      <w:ins w:id="181" w:author="google1589565872" w:date="2020-12-27T15:35:12Z">
        <w:r>
          <w:rPr>
            <w:rFonts w:hint="default" w:ascii="Century Gothic" w:hAnsi="Century Gothic"/>
            <w:sz w:val="24"/>
            <w:szCs w:val="24"/>
            <w:lang w:val="en-IN"/>
          </w:rPr>
          <w:t xml:space="preserve"> (on separate payment)</w:t>
        </w:r>
      </w:ins>
      <w:ins w:id="182" w:author="google1589565872" w:date="2020-12-27T15:35:12Z">
        <w:r>
          <w:rPr>
            <w:rFonts w:ascii="Century Gothic" w:hAnsi="Century Gothic"/>
            <w:sz w:val="24"/>
            <w:szCs w:val="24"/>
          </w:rPr>
          <w:t xml:space="preserve">. </w:t>
        </w:r>
      </w:ins>
    </w:p>
    <w:p>
      <w:pPr>
        <w:spacing w:after="0" w:line="276" w:lineRule="auto"/>
        <w:jc w:val="both"/>
        <w:rPr>
          <w:del w:id="183" w:author="google1589565872" w:date="2020-12-27T15:35:12Z"/>
          <w:rFonts w:ascii="Century Gothic" w:hAnsi="Century Gothic"/>
          <w:sz w:val="24"/>
          <w:szCs w:val="24"/>
        </w:rPr>
      </w:pPr>
      <w:del w:id="184" w:author="google1589565872" w:date="2020-12-27T15:35:12Z">
        <w:r>
          <w:rPr>
            <w:rFonts w:ascii="Century Gothic" w:hAnsi="Century Gothic"/>
            <w:sz w:val="24"/>
            <w:szCs w:val="24"/>
          </w:rPr>
          <w:delText>Paid Meals</w:delText>
        </w:r>
      </w:del>
    </w:p>
    <w:p>
      <w:pPr>
        <w:jc w:val="both"/>
        <w:rPr>
          <w:rFonts w:ascii="Century Gothic" w:hAnsi="Century Gothic"/>
          <w:i/>
          <w:iCs/>
          <w:sz w:val="24"/>
          <w:szCs w:val="24"/>
          <w:u w:val="single"/>
        </w:rPr>
      </w:pPr>
      <w:r>
        <w:rPr>
          <w:rFonts w:ascii="Century Gothic" w:hAnsi="Century Gothic"/>
          <w:i/>
          <w:iCs/>
          <w:sz w:val="24"/>
          <w:szCs w:val="24"/>
          <w:u w:val="single"/>
        </w:rPr>
        <w:t>Price</w:t>
      </w:r>
    </w:p>
    <w:p>
      <w:pPr>
        <w:jc w:val="both"/>
        <w:rPr>
          <w:rFonts w:ascii="Century Gothic" w:hAnsi="Century Gothic"/>
          <w:sz w:val="24"/>
          <w:szCs w:val="24"/>
        </w:rPr>
      </w:pPr>
      <w:r>
        <w:rPr>
          <w:rFonts w:ascii="Century Gothic" w:hAnsi="Century Gothic"/>
          <w:sz w:val="24"/>
          <w:szCs w:val="24"/>
        </w:rPr>
        <w:t>Per person (Adult)-</w:t>
      </w:r>
    </w:p>
    <w:p>
      <w:pPr>
        <w:jc w:val="both"/>
        <w:rPr>
          <w:rFonts w:ascii="Century Gothic" w:hAnsi="Century Gothic"/>
          <w:sz w:val="24"/>
          <w:szCs w:val="24"/>
        </w:rPr>
      </w:pPr>
      <w:r>
        <w:rPr>
          <w:rFonts w:ascii="Century Gothic" w:hAnsi="Century Gothic"/>
          <w:sz w:val="24"/>
          <w:szCs w:val="24"/>
        </w:rPr>
        <w:t>Per Person (Children)-</w:t>
      </w:r>
    </w:p>
    <w:p>
      <w:pPr>
        <w:jc w:val="both"/>
        <w:rPr>
          <w:rFonts w:ascii="Century Gothic" w:hAnsi="Century Gothic"/>
          <w:b/>
          <w:bCs/>
          <w:i/>
          <w:iCs/>
          <w:sz w:val="24"/>
          <w:szCs w:val="24"/>
        </w:rPr>
      </w:pPr>
      <w:r>
        <w:rPr>
          <w:rFonts w:ascii="Century Gothic" w:hAnsi="Century Gothic"/>
          <w:b/>
          <w:bCs/>
          <w:i/>
          <w:iCs/>
          <w:sz w:val="24"/>
          <w:szCs w:val="24"/>
        </w:rPr>
        <w:t>3.Events</w:t>
      </w:r>
    </w:p>
    <w:p>
      <w:pPr>
        <w:jc w:val="both"/>
        <w:rPr>
          <w:rFonts w:ascii="Century Gothic" w:hAnsi="Century Gothic"/>
          <w:sz w:val="24"/>
          <w:szCs w:val="24"/>
        </w:rPr>
      </w:pPr>
      <w:r>
        <w:rPr>
          <w:rFonts w:ascii="Century Gothic" w:hAnsi="Century Gothic"/>
          <w:sz w:val="24"/>
          <w:szCs w:val="24"/>
        </w:rPr>
        <w:t xml:space="preserve">The event space ‘-----’ is a beautiful working area with a seating capacity of 50 people. </w:t>
      </w:r>
      <w:del w:id="185" w:author="google1589565872" w:date="2020-12-27T15:54:30Z">
        <w:r>
          <w:rPr>
            <w:rFonts w:hint="default" w:ascii="Century Gothic" w:hAnsi="Century Gothic"/>
            <w:sz w:val="24"/>
            <w:szCs w:val="24"/>
            <w:lang w:val="en-US"/>
          </w:rPr>
          <w:delText xml:space="preserve">Here is a location on offer that </w:delText>
        </w:r>
      </w:del>
      <w:ins w:id="186" w:author="google1589565872" w:date="2020-12-27T15:54:30Z">
        <w:r>
          <w:rPr>
            <w:rFonts w:hint="default" w:ascii="Century Gothic" w:hAnsi="Century Gothic"/>
            <w:sz w:val="24"/>
            <w:szCs w:val="24"/>
            <w:lang w:val="en-IN"/>
          </w:rPr>
          <w:t>It</w:t>
        </w:r>
      </w:ins>
      <w:ins w:id="187" w:author="google1589565872" w:date="2020-12-27T15:54:31Z">
        <w:r>
          <w:rPr>
            <w:rFonts w:hint="default" w:ascii="Century Gothic" w:hAnsi="Century Gothic"/>
            <w:sz w:val="24"/>
            <w:szCs w:val="24"/>
            <w:lang w:val="en-IN"/>
          </w:rPr>
          <w:t xml:space="preserve"> </w:t>
        </w:r>
      </w:ins>
      <w:r>
        <w:rPr>
          <w:rFonts w:ascii="Century Gothic" w:hAnsi="Century Gothic"/>
          <w:sz w:val="24"/>
          <w:szCs w:val="24"/>
        </w:rPr>
        <w:t xml:space="preserve">is ideal for conducting full day/ residential workshops and such similar events. We would love to host events related to </w:t>
      </w:r>
      <w:ins w:id="188" w:author="google1589565872" w:date="2020-12-27T15:54:44Z">
        <w:r>
          <w:rPr>
            <w:rFonts w:hint="default" w:ascii="Century Gothic" w:hAnsi="Century Gothic"/>
            <w:sz w:val="24"/>
            <w:szCs w:val="24"/>
            <w:lang w:val="en-IN"/>
          </w:rPr>
          <w:t>the</w:t>
        </w:r>
      </w:ins>
      <w:ins w:id="189" w:author="google1589565872" w:date="2020-12-27T15:54:45Z">
        <w:r>
          <w:rPr>
            <w:rFonts w:hint="default" w:ascii="Century Gothic" w:hAnsi="Century Gothic"/>
            <w:sz w:val="24"/>
            <w:szCs w:val="24"/>
            <w:lang w:val="en-IN"/>
          </w:rPr>
          <w:t>atre,</w:t>
        </w:r>
      </w:ins>
      <w:ins w:id="190" w:author="google1589565872" w:date="2020-12-27T15:54:46Z">
        <w:r>
          <w:rPr>
            <w:rFonts w:hint="default" w:ascii="Century Gothic" w:hAnsi="Century Gothic"/>
            <w:sz w:val="24"/>
            <w:szCs w:val="24"/>
            <w:lang w:val="en-IN"/>
          </w:rPr>
          <w:t xml:space="preserve"> </w:t>
        </w:r>
      </w:ins>
      <w:r>
        <w:rPr>
          <w:rFonts w:ascii="Century Gothic" w:hAnsi="Century Gothic"/>
          <w:sz w:val="24"/>
          <w:szCs w:val="24"/>
        </w:rPr>
        <w:t xml:space="preserve">arts, wellness, literature, yoga or </w:t>
      </w:r>
      <w:ins w:id="191" w:author="google1589565872" w:date="2020-12-27T15:54:49Z">
        <w:r>
          <w:rPr>
            <w:rFonts w:hint="default" w:ascii="Century Gothic" w:hAnsi="Century Gothic"/>
            <w:sz w:val="24"/>
            <w:szCs w:val="24"/>
            <w:lang w:val="en-IN"/>
          </w:rPr>
          <w:t>f</w:t>
        </w:r>
      </w:ins>
      <w:ins w:id="192" w:author="google1589565872" w:date="2020-12-27T15:54:50Z">
        <w:r>
          <w:rPr>
            <w:rFonts w:hint="default" w:ascii="Century Gothic" w:hAnsi="Century Gothic"/>
            <w:sz w:val="24"/>
            <w:szCs w:val="24"/>
            <w:lang w:val="en-IN"/>
          </w:rPr>
          <w:t xml:space="preserve">ilm </w:t>
        </w:r>
      </w:ins>
      <w:r>
        <w:rPr>
          <w:rFonts w:ascii="Century Gothic" w:hAnsi="Century Gothic"/>
          <w:sz w:val="24"/>
          <w:szCs w:val="24"/>
        </w:rPr>
        <w:t xml:space="preserve">screenings.  </w:t>
      </w:r>
      <w:del w:id="193" w:author="google1589565872" w:date="2020-12-27T15:36:18Z">
        <w:r>
          <w:rPr>
            <w:rFonts w:ascii="Century Gothic" w:hAnsi="Century Gothic"/>
            <w:sz w:val="24"/>
            <w:szCs w:val="24"/>
          </w:rPr>
          <w:delText>Ho</w:delText>
        </w:r>
      </w:del>
      <w:del w:id="194" w:author="google1589565872" w:date="2020-12-27T15:36:19Z">
        <w:r>
          <w:rPr>
            <w:rFonts w:ascii="Century Gothic" w:hAnsi="Century Gothic"/>
            <w:sz w:val="24"/>
            <w:szCs w:val="24"/>
          </w:rPr>
          <w:delText xml:space="preserve">wever, </w:delText>
        </w:r>
      </w:del>
      <w:del w:id="195" w:author="google1589565872" w:date="2020-12-27T15:36:20Z">
        <w:r>
          <w:rPr>
            <w:rFonts w:ascii="Century Gothic" w:hAnsi="Century Gothic"/>
            <w:sz w:val="24"/>
            <w:szCs w:val="24"/>
          </w:rPr>
          <w:delText>w</w:delText>
        </w:r>
      </w:del>
      <w:ins w:id="196" w:author="google1589565872" w:date="2020-12-27T15:36:21Z">
        <w:r>
          <w:rPr>
            <w:rFonts w:hint="default" w:ascii="Century Gothic" w:hAnsi="Century Gothic"/>
            <w:sz w:val="24"/>
            <w:szCs w:val="24"/>
            <w:lang w:val="en-IN"/>
          </w:rPr>
          <w:t>W</w:t>
        </w:r>
      </w:ins>
      <w:r>
        <w:rPr>
          <w:rFonts w:ascii="Century Gothic" w:hAnsi="Century Gothic"/>
          <w:sz w:val="24"/>
          <w:szCs w:val="24"/>
        </w:rPr>
        <w:t xml:space="preserve">e are </w:t>
      </w:r>
      <w:ins w:id="197" w:author="google1589565872" w:date="2020-12-27T15:36:24Z">
        <w:r>
          <w:rPr>
            <w:rFonts w:hint="default" w:ascii="Century Gothic" w:hAnsi="Century Gothic"/>
            <w:sz w:val="24"/>
            <w:szCs w:val="24"/>
            <w:lang w:val="en-IN"/>
          </w:rPr>
          <w:t>a</w:t>
        </w:r>
      </w:ins>
      <w:ins w:id="198" w:author="google1589565872" w:date="2020-12-27T15:36:26Z">
        <w:r>
          <w:rPr>
            <w:rFonts w:hint="default" w:ascii="Century Gothic" w:hAnsi="Century Gothic"/>
            <w:sz w:val="24"/>
            <w:szCs w:val="24"/>
            <w:lang w:val="en-IN"/>
          </w:rPr>
          <w:t>ls</w:t>
        </w:r>
      </w:ins>
      <w:ins w:id="199" w:author="google1589565872" w:date="2020-12-27T15:36:27Z">
        <w:r>
          <w:rPr>
            <w:rFonts w:hint="default" w:ascii="Century Gothic" w:hAnsi="Century Gothic"/>
            <w:sz w:val="24"/>
            <w:szCs w:val="24"/>
            <w:lang w:val="en-IN"/>
          </w:rPr>
          <w:t xml:space="preserve">o </w:t>
        </w:r>
      </w:ins>
      <w:r>
        <w:rPr>
          <w:rFonts w:ascii="Century Gothic" w:hAnsi="Century Gothic"/>
          <w:sz w:val="24"/>
          <w:szCs w:val="24"/>
        </w:rPr>
        <w:t xml:space="preserve">open to discuss any </w:t>
      </w:r>
      <w:ins w:id="200" w:author="google1589565872" w:date="2020-12-27T15:54:56Z">
        <w:r>
          <w:rPr>
            <w:rFonts w:hint="default" w:ascii="Century Gothic" w:hAnsi="Century Gothic"/>
            <w:sz w:val="24"/>
            <w:szCs w:val="24"/>
            <w:lang w:val="en-IN"/>
          </w:rPr>
          <w:t>other</w:t>
        </w:r>
      </w:ins>
      <w:ins w:id="201" w:author="google1589565872" w:date="2020-12-27T15:54:57Z">
        <w:r>
          <w:rPr>
            <w:rFonts w:hint="default" w:ascii="Century Gothic" w:hAnsi="Century Gothic"/>
            <w:sz w:val="24"/>
            <w:szCs w:val="24"/>
            <w:lang w:val="en-IN"/>
          </w:rPr>
          <w:t xml:space="preserve"> </w:t>
        </w:r>
      </w:ins>
      <w:r>
        <w:rPr>
          <w:rFonts w:ascii="Century Gothic" w:hAnsi="Century Gothic"/>
          <w:sz w:val="24"/>
          <w:szCs w:val="24"/>
        </w:rPr>
        <w:t>ideas you may have and assure you that the space will not let you down.</w:t>
      </w:r>
    </w:p>
    <w:p>
      <w:pPr>
        <w:jc w:val="both"/>
        <w:rPr>
          <w:rFonts w:ascii="Century Gothic" w:hAnsi="Century Gothic"/>
          <w:i/>
          <w:iCs/>
          <w:sz w:val="24"/>
          <w:szCs w:val="24"/>
          <w:u w:val="single"/>
        </w:rPr>
      </w:pPr>
      <w:r>
        <w:rPr>
          <w:rFonts w:ascii="Century Gothic" w:hAnsi="Century Gothic"/>
          <w:i/>
          <w:iCs/>
          <w:sz w:val="24"/>
          <w:szCs w:val="24"/>
          <w:u w:val="single"/>
        </w:rPr>
        <w:t>What we provide:</w:t>
      </w:r>
    </w:p>
    <w:p>
      <w:pPr>
        <w:jc w:val="both"/>
        <w:rPr>
          <w:rFonts w:ascii="Century Gothic" w:hAnsi="Century Gothic"/>
          <w:sz w:val="24"/>
          <w:szCs w:val="24"/>
        </w:rPr>
      </w:pPr>
      <w:r>
        <w:rPr>
          <w:rFonts w:ascii="Century Gothic" w:hAnsi="Century Gothic"/>
          <w:sz w:val="24"/>
          <w:szCs w:val="24"/>
        </w:rPr>
        <w:t xml:space="preserve">A semi open working space amidst cashew and mango plantation. This is a hall with mud floor that’s sure to transport you back to the summer vacations spent playing games in your granny’s backyard. </w:t>
      </w:r>
    </w:p>
    <w:p>
      <w:pPr>
        <w:jc w:val="both"/>
        <w:rPr>
          <w:rFonts w:ascii="Century Gothic" w:hAnsi="Century Gothic"/>
          <w:sz w:val="24"/>
          <w:szCs w:val="24"/>
        </w:rPr>
      </w:pPr>
      <w:r>
        <w:rPr>
          <w:rFonts w:ascii="Century Gothic" w:hAnsi="Century Gothic"/>
          <w:sz w:val="24"/>
          <w:szCs w:val="24"/>
        </w:rPr>
        <w:t xml:space="preserve">Amenities – fans, lights, one toilet </w:t>
      </w:r>
    </w:p>
    <w:p>
      <w:pPr>
        <w:jc w:val="both"/>
        <w:rPr>
          <w:rFonts w:ascii="Century Gothic" w:hAnsi="Century Gothic"/>
          <w:sz w:val="24"/>
          <w:szCs w:val="24"/>
        </w:rPr>
      </w:pPr>
    </w:p>
    <w:p>
      <w:pPr>
        <w:jc w:val="both"/>
        <w:rPr>
          <w:rFonts w:ascii="Century Gothic" w:hAnsi="Century Gothic"/>
          <w:i/>
          <w:iCs/>
          <w:sz w:val="24"/>
          <w:szCs w:val="24"/>
          <w:u w:val="single"/>
        </w:rPr>
      </w:pPr>
      <w:r>
        <w:rPr>
          <w:rFonts w:ascii="Century Gothic" w:hAnsi="Century Gothic"/>
          <w:i/>
          <w:iCs/>
          <w:sz w:val="24"/>
          <w:szCs w:val="24"/>
          <w:u w:val="single"/>
        </w:rPr>
        <w:t>Price</w:t>
      </w:r>
    </w:p>
    <w:p>
      <w:pPr>
        <w:jc w:val="both"/>
        <w:rPr>
          <w:rFonts w:ascii="Century Gothic" w:hAnsi="Century Gothic"/>
          <w:sz w:val="24"/>
          <w:szCs w:val="24"/>
        </w:rPr>
      </w:pPr>
    </w:p>
    <w:p>
      <w:pPr>
        <w:jc w:val="both"/>
        <w:rPr>
          <w:rFonts w:ascii="Century Gothic" w:hAnsi="Century Gothic"/>
          <w:b/>
          <w:bCs/>
          <w:sz w:val="24"/>
          <w:szCs w:val="24"/>
        </w:rPr>
      </w:pPr>
      <w:r>
        <w:rPr>
          <w:rFonts w:ascii="Century Gothic" w:hAnsi="Century Gothic"/>
          <w:b/>
          <w:bCs/>
          <w:sz w:val="24"/>
          <w:szCs w:val="24"/>
        </w:rPr>
        <w:t>Tab 2 :About us</w:t>
      </w:r>
    </w:p>
    <w:p>
      <w:pPr>
        <w:jc w:val="both"/>
        <w:rPr>
          <w:rFonts w:ascii="Century Gothic" w:hAnsi="Century Gothic"/>
          <w:b/>
          <w:bCs/>
          <w:sz w:val="24"/>
          <w:szCs w:val="24"/>
        </w:rPr>
      </w:pPr>
      <w:r>
        <w:rPr>
          <w:rFonts w:ascii="Century Gothic" w:hAnsi="Century Gothic"/>
          <w:b/>
          <w:bCs/>
          <w:sz w:val="24"/>
          <w:szCs w:val="24"/>
        </w:rPr>
        <w:t xml:space="preserve">Simple. Comfortable. Sustainable. </w:t>
      </w:r>
    </w:p>
    <w:p>
      <w:pPr>
        <w:jc w:val="both"/>
        <w:rPr>
          <w:rFonts w:ascii="Century Gothic" w:hAnsi="Century Gothic"/>
          <w:sz w:val="24"/>
          <w:szCs w:val="24"/>
        </w:rPr>
      </w:pPr>
      <w:r>
        <w:rPr>
          <w:rFonts w:ascii="Century Gothic" w:hAnsi="Century Gothic"/>
          <w:sz w:val="24"/>
          <w:szCs w:val="24"/>
        </w:rPr>
        <w:t xml:space="preserve">Srushti Farm is a farm located in the pristine village of Nagargao, Valpoi in the scenic quaint hillside of </w:t>
      </w:r>
      <w:ins w:id="202" w:author="google1589565872" w:date="2020-12-27T15:43:18Z">
        <w:r>
          <w:rPr>
            <w:rFonts w:hint="default" w:ascii="Century Gothic" w:hAnsi="Century Gothic"/>
            <w:sz w:val="24"/>
            <w:szCs w:val="24"/>
            <w:lang w:val="en-IN"/>
          </w:rPr>
          <w:t>N</w:t>
        </w:r>
      </w:ins>
      <w:ins w:id="203" w:author="google1589565872" w:date="2020-12-27T15:43:19Z">
        <w:r>
          <w:rPr>
            <w:rFonts w:hint="default" w:ascii="Century Gothic" w:hAnsi="Century Gothic"/>
            <w:sz w:val="24"/>
            <w:szCs w:val="24"/>
            <w:lang w:val="en-IN"/>
          </w:rPr>
          <w:t>orth</w:t>
        </w:r>
      </w:ins>
      <w:ins w:id="204" w:author="google1589565872" w:date="2020-12-27T15:43:20Z">
        <w:r>
          <w:rPr>
            <w:rFonts w:hint="default" w:ascii="Century Gothic" w:hAnsi="Century Gothic"/>
            <w:sz w:val="24"/>
            <w:szCs w:val="24"/>
            <w:lang w:val="en-IN"/>
          </w:rPr>
          <w:t xml:space="preserve"> </w:t>
        </w:r>
      </w:ins>
      <w:r>
        <w:rPr>
          <w:rFonts w:ascii="Century Gothic" w:hAnsi="Century Gothic"/>
          <w:sz w:val="24"/>
          <w:szCs w:val="24"/>
        </w:rPr>
        <w:t>Goa. This farm is spread over acres of land comprising of cashew</w:t>
      </w:r>
      <w:del w:id="205" w:author="google1589565872" w:date="2020-12-27T15:43:39Z">
        <w:r>
          <w:rPr>
            <w:rFonts w:ascii="Century Gothic" w:hAnsi="Century Gothic"/>
            <w:sz w:val="24"/>
            <w:szCs w:val="24"/>
          </w:rPr>
          <w:delText xml:space="preserve"> </w:delText>
        </w:r>
      </w:del>
      <w:del w:id="206" w:author="google1589565872" w:date="2020-12-27T15:43:38Z">
        <w:r>
          <w:rPr>
            <w:rFonts w:ascii="Century Gothic" w:hAnsi="Century Gothic"/>
            <w:sz w:val="24"/>
            <w:szCs w:val="24"/>
          </w:rPr>
          <w:delText>p</w:delText>
        </w:r>
      </w:del>
      <w:del w:id="207" w:author="google1589565872" w:date="2020-12-27T15:43:37Z">
        <w:r>
          <w:rPr>
            <w:rFonts w:ascii="Century Gothic" w:hAnsi="Century Gothic"/>
            <w:sz w:val="24"/>
            <w:szCs w:val="24"/>
          </w:rPr>
          <w:delText>la</w:delText>
        </w:r>
      </w:del>
      <w:del w:id="208" w:author="google1589565872" w:date="2020-12-27T15:43:36Z">
        <w:r>
          <w:rPr>
            <w:rFonts w:ascii="Century Gothic" w:hAnsi="Century Gothic"/>
            <w:sz w:val="24"/>
            <w:szCs w:val="24"/>
          </w:rPr>
          <w:delText>ntation</w:delText>
        </w:r>
      </w:del>
      <w:r>
        <w:rPr>
          <w:rFonts w:ascii="Century Gothic" w:hAnsi="Century Gothic"/>
          <w:sz w:val="24"/>
          <w:szCs w:val="24"/>
        </w:rPr>
        <w:t>, arecanut plantation</w:t>
      </w:r>
      <w:ins w:id="209" w:author="google1589565872" w:date="2020-12-27T15:43:43Z">
        <w:r>
          <w:rPr>
            <w:rFonts w:hint="default" w:ascii="Century Gothic" w:hAnsi="Century Gothic"/>
            <w:sz w:val="24"/>
            <w:szCs w:val="24"/>
            <w:lang w:val="en-IN"/>
          </w:rPr>
          <w:t>s</w:t>
        </w:r>
      </w:ins>
      <w:r>
        <w:rPr>
          <w:rFonts w:ascii="Century Gothic" w:hAnsi="Century Gothic"/>
          <w:sz w:val="24"/>
          <w:szCs w:val="24"/>
        </w:rPr>
        <w:t xml:space="preserve">, </w:t>
      </w:r>
      <w:del w:id="210" w:author="google1589565872" w:date="2020-12-27T15:43:52Z">
        <w:r>
          <w:rPr>
            <w:rFonts w:ascii="Century Gothic" w:hAnsi="Century Gothic"/>
            <w:sz w:val="24"/>
            <w:szCs w:val="24"/>
          </w:rPr>
          <w:delText>s</w:delText>
        </w:r>
      </w:del>
      <w:del w:id="211" w:author="google1589565872" w:date="2020-12-27T15:43:53Z">
        <w:r>
          <w:rPr>
            <w:rFonts w:ascii="Century Gothic" w:hAnsi="Century Gothic"/>
            <w:sz w:val="24"/>
            <w:szCs w:val="24"/>
          </w:rPr>
          <w:delText xml:space="preserve">ome </w:delText>
        </w:r>
      </w:del>
      <w:r>
        <w:rPr>
          <w:rFonts w:ascii="Century Gothic" w:hAnsi="Century Gothic"/>
          <w:sz w:val="24"/>
          <w:szCs w:val="24"/>
        </w:rPr>
        <w:t xml:space="preserve">untouched forest </w:t>
      </w:r>
      <w:del w:id="212" w:author="google1589565872" w:date="2020-12-27T15:43:59Z">
        <w:r>
          <w:rPr>
            <w:rFonts w:hint="default" w:ascii="Century Gothic" w:hAnsi="Century Gothic"/>
            <w:sz w:val="24"/>
            <w:szCs w:val="24"/>
            <w:lang w:val="en-US"/>
          </w:rPr>
          <w:delText>and</w:delText>
        </w:r>
      </w:del>
      <w:ins w:id="213" w:author="google1589565872" w:date="2020-12-27T15:43:59Z">
        <w:r>
          <w:rPr>
            <w:rFonts w:hint="default" w:ascii="Century Gothic" w:hAnsi="Century Gothic"/>
            <w:sz w:val="24"/>
            <w:szCs w:val="24"/>
            <w:lang w:val="en-IN"/>
          </w:rPr>
          <w:t>w</w:t>
        </w:r>
      </w:ins>
      <w:ins w:id="214" w:author="google1589565872" w:date="2020-12-27T15:44:00Z">
        <w:r>
          <w:rPr>
            <w:rFonts w:hint="default" w:ascii="Century Gothic" w:hAnsi="Century Gothic"/>
            <w:sz w:val="24"/>
            <w:szCs w:val="24"/>
            <w:lang w:val="en-IN"/>
          </w:rPr>
          <w:t>ith</w:t>
        </w:r>
      </w:ins>
      <w:r>
        <w:rPr>
          <w:rFonts w:ascii="Century Gothic" w:hAnsi="Century Gothic"/>
          <w:sz w:val="24"/>
          <w:szCs w:val="24"/>
        </w:rPr>
        <w:t xml:space="preserve"> a variety of flora and fauna. The journey of Srushti Farm</w:t>
      </w:r>
      <w:ins w:id="215" w:author="google1589565872" w:date="2020-12-27T15:44:22Z">
        <w:r>
          <w:rPr>
            <w:rFonts w:hint="default" w:ascii="Century Gothic" w:hAnsi="Century Gothic"/>
            <w:sz w:val="24"/>
            <w:szCs w:val="24"/>
            <w:lang w:val="en-IN"/>
          </w:rPr>
          <w:t>,</w:t>
        </w:r>
      </w:ins>
      <w:r>
        <w:rPr>
          <w:rFonts w:ascii="Century Gothic" w:hAnsi="Century Gothic"/>
          <w:sz w:val="24"/>
          <w:szCs w:val="24"/>
        </w:rPr>
        <w:t xml:space="preserve"> as we know it today began when the owners decided to quit the city life to build their home in the lap of nature. </w:t>
      </w:r>
      <w:del w:id="216" w:author="google1589565872" w:date="2020-12-27T15:44:34Z">
        <w:r>
          <w:rPr>
            <w:rFonts w:ascii="Century Gothic" w:hAnsi="Century Gothic"/>
            <w:sz w:val="24"/>
            <w:szCs w:val="24"/>
          </w:rPr>
          <w:delText>Henc</w:delText>
        </w:r>
      </w:del>
      <w:del w:id="217" w:author="google1589565872" w:date="2020-12-27T15:44:35Z">
        <w:r>
          <w:rPr>
            <w:rFonts w:ascii="Century Gothic" w:hAnsi="Century Gothic"/>
            <w:sz w:val="24"/>
            <w:szCs w:val="24"/>
          </w:rPr>
          <w:delText>e s</w:delText>
        </w:r>
      </w:del>
      <w:ins w:id="218" w:author="google1589565872" w:date="2020-12-27T15:44:36Z">
        <w:r>
          <w:rPr>
            <w:rFonts w:hint="default" w:ascii="Century Gothic" w:hAnsi="Century Gothic"/>
            <w:sz w:val="24"/>
            <w:szCs w:val="24"/>
            <w:lang w:val="en-IN"/>
          </w:rPr>
          <w:t>S</w:t>
        </w:r>
      </w:ins>
      <w:r>
        <w:rPr>
          <w:rFonts w:ascii="Century Gothic" w:hAnsi="Century Gothic"/>
          <w:sz w:val="24"/>
          <w:szCs w:val="24"/>
        </w:rPr>
        <w:t>implicity and sustainability are the foundations of the set up. Needless to say, we grow a part of our food here</w:t>
      </w:r>
      <w:del w:id="219" w:author="google1589565872" w:date="2020-12-27T15:55:16Z">
        <w:r>
          <w:rPr>
            <w:rFonts w:ascii="Century Gothic" w:hAnsi="Century Gothic"/>
            <w:sz w:val="24"/>
            <w:szCs w:val="24"/>
          </w:rPr>
          <w:delText>,</w:delText>
        </w:r>
      </w:del>
      <w:r>
        <w:rPr>
          <w:rFonts w:ascii="Century Gothic" w:hAnsi="Century Gothic"/>
          <w:sz w:val="24"/>
          <w:szCs w:val="24"/>
        </w:rPr>
        <w:t xml:space="preserve"> and love to live among our pets</w:t>
      </w:r>
      <w:ins w:id="220" w:author="google1589565872" w:date="2020-12-27T15:44:58Z">
        <w:r>
          <w:rPr>
            <w:rFonts w:hint="default" w:ascii="Century Gothic" w:hAnsi="Century Gothic"/>
            <w:sz w:val="24"/>
            <w:szCs w:val="24"/>
            <w:lang w:val="en-IN"/>
          </w:rPr>
          <w:t xml:space="preserve"> </w:t>
        </w:r>
      </w:ins>
      <w:r>
        <w:rPr>
          <w:rFonts w:ascii="Century Gothic" w:hAnsi="Century Gothic"/>
          <w:sz w:val="24"/>
          <w:szCs w:val="24"/>
        </w:rPr>
        <w:t xml:space="preserve">- not to forget the cows in the cowshed. </w:t>
      </w:r>
    </w:p>
    <w:p>
      <w:pPr>
        <w:jc w:val="both"/>
        <w:rPr>
          <w:rFonts w:ascii="Century Gothic" w:hAnsi="Century Gothic"/>
          <w:sz w:val="24"/>
          <w:szCs w:val="24"/>
        </w:rPr>
      </w:pPr>
      <w:ins w:id="221" w:author="google1589565872" w:date="2020-12-27T15:55:32Z">
        <w:r>
          <w:rPr>
            <w:rFonts w:hint="default" w:ascii="Century Gothic" w:hAnsi="Century Gothic"/>
            <w:sz w:val="24"/>
            <w:szCs w:val="24"/>
            <w:lang w:val="en-IN"/>
          </w:rPr>
          <w:t>F</w:t>
        </w:r>
      </w:ins>
      <w:del w:id="222" w:author="google1589565872" w:date="2020-12-27T15:55:32Z">
        <w:r>
          <w:rPr>
            <w:rFonts w:ascii="Century Gothic" w:hAnsi="Century Gothic"/>
            <w:sz w:val="24"/>
            <w:szCs w:val="24"/>
          </w:rPr>
          <w:delText>f</w:delText>
        </w:r>
      </w:del>
      <w:r>
        <w:rPr>
          <w:rFonts w:ascii="Century Gothic" w:hAnsi="Century Gothic"/>
          <w:sz w:val="24"/>
          <w:szCs w:val="24"/>
        </w:rPr>
        <w:t>orest type</w:t>
      </w:r>
      <w:del w:id="223" w:author="google1589565872" w:date="2020-12-27T15:45:07Z">
        <w:r>
          <w:rPr>
            <w:rFonts w:ascii="Century Gothic" w:hAnsi="Century Gothic"/>
            <w:sz w:val="24"/>
            <w:szCs w:val="24"/>
          </w:rPr>
          <w:delText>s</w:delText>
        </w:r>
      </w:del>
    </w:p>
    <w:p>
      <w:pPr>
        <w:jc w:val="both"/>
        <w:rPr>
          <w:rFonts w:ascii="Century Gothic" w:hAnsi="Century Gothic"/>
          <w:sz w:val="24"/>
          <w:szCs w:val="24"/>
        </w:rPr>
      </w:pPr>
      <w:ins w:id="224" w:author="google1589565872" w:date="2020-12-27T15:55:35Z">
        <w:r>
          <w:rPr>
            <w:rFonts w:hint="default" w:ascii="Century Gothic" w:hAnsi="Century Gothic"/>
            <w:sz w:val="24"/>
            <w:szCs w:val="24"/>
            <w:lang w:val="en-IN"/>
          </w:rPr>
          <w:t>B</w:t>
        </w:r>
      </w:ins>
      <w:del w:id="225" w:author="google1589565872" w:date="2020-12-27T15:55:34Z">
        <w:r>
          <w:rPr>
            <w:rFonts w:ascii="Century Gothic" w:hAnsi="Century Gothic"/>
            <w:sz w:val="24"/>
            <w:szCs w:val="24"/>
          </w:rPr>
          <w:delText>b</w:delText>
        </w:r>
      </w:del>
      <w:r>
        <w:rPr>
          <w:rFonts w:ascii="Century Gothic" w:hAnsi="Century Gothic"/>
          <w:sz w:val="24"/>
          <w:szCs w:val="24"/>
        </w:rPr>
        <w:t>irds found</w:t>
      </w:r>
    </w:p>
    <w:p>
      <w:pPr>
        <w:jc w:val="both"/>
        <w:rPr>
          <w:rFonts w:ascii="Century Gothic" w:hAnsi="Century Gothic"/>
          <w:sz w:val="24"/>
          <w:szCs w:val="24"/>
        </w:rPr>
      </w:pPr>
      <w:ins w:id="226" w:author="google1589565872" w:date="2020-12-27T15:55:37Z">
        <w:r>
          <w:rPr>
            <w:rFonts w:hint="default" w:ascii="Century Gothic" w:hAnsi="Century Gothic"/>
            <w:sz w:val="24"/>
            <w:szCs w:val="24"/>
            <w:lang w:val="en-IN"/>
          </w:rPr>
          <w:t>O</w:t>
        </w:r>
      </w:ins>
      <w:del w:id="227" w:author="google1589565872" w:date="2020-12-27T15:55:37Z">
        <w:r>
          <w:rPr>
            <w:rFonts w:ascii="Century Gothic" w:hAnsi="Century Gothic"/>
            <w:sz w:val="24"/>
            <w:szCs w:val="24"/>
          </w:rPr>
          <w:delText>o</w:delText>
        </w:r>
      </w:del>
      <w:r>
        <w:rPr>
          <w:rFonts w:ascii="Century Gothic" w:hAnsi="Century Gothic"/>
          <w:sz w:val="24"/>
          <w:szCs w:val="24"/>
        </w:rPr>
        <w:t>ther species found</w:t>
      </w:r>
    </w:p>
    <w:p>
      <w:pPr>
        <w:jc w:val="both"/>
        <w:rPr>
          <w:rFonts w:ascii="Century Gothic" w:hAnsi="Century Gothic"/>
          <w:sz w:val="24"/>
          <w:szCs w:val="24"/>
        </w:rPr>
      </w:pPr>
    </w:p>
    <w:p>
      <w:pPr>
        <w:jc w:val="both"/>
        <w:rPr>
          <w:rFonts w:ascii="Century Gothic" w:hAnsi="Century Gothic"/>
          <w:sz w:val="24"/>
          <w:szCs w:val="24"/>
        </w:rPr>
      </w:pPr>
      <w:r>
        <w:rPr>
          <w:rFonts w:ascii="Century Gothic" w:hAnsi="Century Gothic"/>
          <w:sz w:val="24"/>
          <w:szCs w:val="24"/>
        </w:rPr>
        <w:t xml:space="preserve">The activities of camping and hosting tourists is a complementary commercial venture and we are committed to give you a comfortable and a memorable stay.  </w:t>
      </w:r>
    </w:p>
    <w:p>
      <w:pPr>
        <w:jc w:val="both"/>
        <w:rPr>
          <w:rFonts w:ascii="Century Gothic" w:hAnsi="Century Gothic"/>
          <w:sz w:val="24"/>
          <w:szCs w:val="24"/>
        </w:rPr>
      </w:pPr>
    </w:p>
    <w:p>
      <w:pPr>
        <w:jc w:val="both"/>
        <w:rPr>
          <w:rFonts w:ascii="Century Gothic" w:hAnsi="Century Gothic"/>
          <w:b/>
          <w:bCs/>
          <w:sz w:val="24"/>
          <w:szCs w:val="24"/>
        </w:rPr>
      </w:pPr>
      <w:r>
        <w:rPr>
          <w:rFonts w:ascii="Century Gothic" w:hAnsi="Century Gothic"/>
          <w:b/>
          <w:bCs/>
          <w:sz w:val="24"/>
          <w:szCs w:val="24"/>
        </w:rPr>
        <w:t>Tab 3 : Book online</w:t>
      </w:r>
    </w:p>
    <w:p>
      <w:pPr>
        <w:jc w:val="both"/>
        <w:rPr>
          <w:rFonts w:ascii="Century Gothic" w:hAnsi="Century Gothic"/>
          <w:b/>
          <w:bCs/>
          <w:sz w:val="24"/>
          <w:szCs w:val="24"/>
        </w:rPr>
      </w:pPr>
      <w:r>
        <w:rPr>
          <w:rFonts w:ascii="Century Gothic" w:hAnsi="Century Gothic"/>
          <w:b/>
          <w:bCs/>
          <w:sz w:val="24"/>
          <w:szCs w:val="24"/>
        </w:rPr>
        <w:t>Tab 4 : Gall</w:t>
      </w:r>
      <w:ins w:id="228" w:author="google1589565872" w:date="2020-12-27T15:45:48Z">
        <w:r>
          <w:rPr>
            <w:rFonts w:hint="default" w:ascii="Century Gothic" w:hAnsi="Century Gothic"/>
            <w:b/>
            <w:bCs/>
            <w:sz w:val="24"/>
            <w:szCs w:val="24"/>
            <w:lang w:val="en-IN"/>
          </w:rPr>
          <w:t>e</w:t>
        </w:r>
      </w:ins>
      <w:del w:id="229" w:author="google1589565872" w:date="2020-12-27T15:45:47Z">
        <w:r>
          <w:rPr>
            <w:rFonts w:ascii="Century Gothic" w:hAnsi="Century Gothic"/>
            <w:b/>
            <w:bCs/>
            <w:sz w:val="24"/>
            <w:szCs w:val="24"/>
          </w:rPr>
          <w:delText>a</w:delText>
        </w:r>
      </w:del>
      <w:r>
        <w:rPr>
          <w:rFonts w:ascii="Century Gothic" w:hAnsi="Century Gothic"/>
          <w:b/>
          <w:bCs/>
          <w:sz w:val="24"/>
          <w:szCs w:val="24"/>
        </w:rPr>
        <w:t>ry</w:t>
      </w:r>
    </w:p>
    <w:p>
      <w:pPr>
        <w:jc w:val="both"/>
        <w:rPr>
          <w:rFonts w:ascii="Century Gothic" w:hAnsi="Century Gothic"/>
          <w:b/>
          <w:bCs/>
          <w:sz w:val="24"/>
          <w:szCs w:val="24"/>
        </w:rPr>
      </w:pPr>
      <w:r>
        <w:rPr>
          <w:rFonts w:ascii="Century Gothic" w:hAnsi="Century Gothic"/>
          <w:b/>
          <w:bCs/>
          <w:sz w:val="24"/>
          <w:szCs w:val="24"/>
        </w:rPr>
        <w:t>Tab 5 : Blog</w:t>
      </w:r>
    </w:p>
    <w:p>
      <w:pPr>
        <w:jc w:val="both"/>
        <w:rPr>
          <w:rFonts w:ascii="Century Gothic" w:hAnsi="Century Gothic"/>
          <w:b/>
          <w:bCs/>
          <w:sz w:val="24"/>
          <w:szCs w:val="24"/>
        </w:rPr>
      </w:pPr>
      <w:r>
        <w:rPr>
          <w:rFonts w:ascii="Century Gothic" w:hAnsi="Century Gothic"/>
          <w:b/>
          <w:bCs/>
          <w:sz w:val="24"/>
          <w:szCs w:val="24"/>
        </w:rPr>
        <w:t>Tab 6 : Contact</w:t>
      </w:r>
    </w:p>
    <w:p>
      <w:pPr>
        <w:jc w:val="both"/>
        <w:rPr>
          <w:rFonts w:ascii="Century Gothic" w:hAnsi="Century Gothic"/>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oogle1589565872">
    <w15:presenceInfo w15:providerId="WPS Office" w15:userId="272673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trackRevision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48D"/>
    <w:rsid w:val="00001598"/>
    <w:rsid w:val="000335D6"/>
    <w:rsid w:val="0006627F"/>
    <w:rsid w:val="00126582"/>
    <w:rsid w:val="001D324B"/>
    <w:rsid w:val="00451D03"/>
    <w:rsid w:val="00483472"/>
    <w:rsid w:val="00584641"/>
    <w:rsid w:val="005C316E"/>
    <w:rsid w:val="006002B7"/>
    <w:rsid w:val="006D009C"/>
    <w:rsid w:val="006E6958"/>
    <w:rsid w:val="0086440F"/>
    <w:rsid w:val="008F1EAD"/>
    <w:rsid w:val="00960C19"/>
    <w:rsid w:val="009C47F8"/>
    <w:rsid w:val="009C7D6D"/>
    <w:rsid w:val="00A76CF7"/>
    <w:rsid w:val="00AE2C3A"/>
    <w:rsid w:val="00BB1A4F"/>
    <w:rsid w:val="00C029F8"/>
    <w:rsid w:val="00C46AEC"/>
    <w:rsid w:val="00CF6C75"/>
    <w:rsid w:val="00D35AA5"/>
    <w:rsid w:val="00E0648D"/>
    <w:rsid w:val="00E357AA"/>
    <w:rsid w:val="00F61940"/>
    <w:rsid w:val="00FC236E"/>
    <w:rsid w:val="3A767375"/>
    <w:rsid w:val="5F3F7F3E"/>
    <w:rsid w:val="60C86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592</Words>
  <Characters>3381</Characters>
  <Lines>28</Lines>
  <Paragraphs>7</Paragraphs>
  <TotalTime>23</TotalTime>
  <ScaleCrop>false</ScaleCrop>
  <LinksUpToDate>false</LinksUpToDate>
  <CharactersWithSpaces>3966</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2020-12-27T05:24:00Z</dcterms:created>
  <dc:creator>user</dc:creator>
  <cp:lastModifiedBy>google1589565872</cp:lastModifiedBy>
  <dcterms:modified xsi:type="dcterms:W3CDTF">2020-12-27T10:28:06Z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